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Override PartName="/word/activeX/activeX4.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0DF" w:rsidRPr="009C30DF" w:rsidRDefault="009C30DF" w:rsidP="009C30DF">
      <w:pPr>
        <w:spacing w:before="100" w:beforeAutospacing="1" w:after="100" w:afterAutospacing="1" w:line="240" w:lineRule="auto"/>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Pilihlah jawaban yang paling tepat dengan memilih jawaban di depan huruf a, b, c, d, atau e!</w:t>
      </w:r>
    </w:p>
    <w:p w:rsidR="009C30DF" w:rsidRPr="009C30DF" w:rsidRDefault="009C30DF" w:rsidP="009C30DF">
      <w:pPr>
        <w:spacing w:before="100" w:beforeAutospacing="1" w:after="100" w:afterAutospacing="1" w:line="240" w:lineRule="auto"/>
        <w:ind w:left="720"/>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Gedung-gedung puskesmas pada tingkat kecamatan dan kelurahan di wilayah Jakarta Timur berada dalam kondisi yang tidak baik. Banyak di antara gedung-gedung tersebut bangunannya hampir roboh. Sejumlah 53 puskesmas dari 88 bangunan terhitung rusak. Banyak bangunan puskesmas yang pada bagian kusen dan temboknya mulai retak. Ide pokok / Gagasan utama pada paragraf di atas adalah …</w:t>
      </w:r>
      <w:r w:rsidRPr="009C30DF">
        <w:rPr>
          <w:rFonts w:ascii="Times New Roman" w:eastAsia="Times New Roman" w:hAnsi="Times New Roman" w:cs="Times New Roman"/>
          <w:sz w:val="24"/>
          <w:szCs w:val="24"/>
        </w:rPr>
        <w:br/>
        <w:t>a. Kerusakan gedung puskesmas</w:t>
      </w:r>
      <w:r w:rsidRPr="009C30DF">
        <w:rPr>
          <w:rFonts w:ascii="Times New Roman" w:eastAsia="Times New Roman" w:hAnsi="Times New Roman" w:cs="Times New Roman"/>
          <w:sz w:val="24"/>
          <w:szCs w:val="24"/>
        </w:rPr>
        <w:br/>
        <w:t>b. Kerusakan bangunan yang disebabkan oleh rayap</w:t>
      </w:r>
      <w:r w:rsidRPr="009C30DF">
        <w:rPr>
          <w:rFonts w:ascii="Times New Roman" w:eastAsia="Times New Roman" w:hAnsi="Times New Roman" w:cs="Times New Roman"/>
          <w:sz w:val="24"/>
          <w:szCs w:val="24"/>
        </w:rPr>
        <w:br/>
        <w:t>c. Banyak bangunan rusak di Jawa Timur</w:t>
      </w:r>
      <w:r w:rsidRPr="009C30DF">
        <w:rPr>
          <w:rFonts w:ascii="Times New Roman" w:eastAsia="Times New Roman" w:hAnsi="Times New Roman" w:cs="Times New Roman"/>
          <w:sz w:val="24"/>
          <w:szCs w:val="24"/>
        </w:rPr>
        <w:br/>
        <w:t>d. Jumlah bangunan yang rusak</w:t>
      </w:r>
      <w:r w:rsidRPr="009C30DF">
        <w:rPr>
          <w:rFonts w:ascii="Times New Roman" w:eastAsia="Times New Roman" w:hAnsi="Times New Roman" w:cs="Times New Roman"/>
          <w:sz w:val="24"/>
          <w:szCs w:val="24"/>
        </w:rPr>
        <w:br/>
        <w:t>e. Kusen dan tembok yang mulai rusak</w:t>
      </w:r>
    </w:p>
    <w:p w:rsidR="009C30DF" w:rsidRPr="009C30DF" w:rsidRDefault="009C30DF" w:rsidP="009C30DF">
      <w:pPr>
        <w:spacing w:before="100" w:beforeAutospacing="1" w:after="100" w:afterAutospacing="1" w:line="240" w:lineRule="auto"/>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Jawaban : a</w:t>
      </w:r>
    </w:p>
    <w:p w:rsidR="009C30DF" w:rsidRPr="009C30DF" w:rsidRDefault="009C30DF" w:rsidP="009C30DF">
      <w:pPr>
        <w:spacing w:before="100" w:beforeAutospacing="1" w:after="100" w:afterAutospacing="1" w:line="240" w:lineRule="auto"/>
        <w:ind w:left="720"/>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(1) Orang yang suka merokok sangat berpotensi tekena penyakit jantung dan paru-paru. (2) Dampak lain yang berhubungan dengan keturunan yakni berakibat pada kemandulan. (3) Bagi seorang ibu hami, jika dia seorang perokok, maka ia akan mengalami gangguan ada janinnya.(4) Demikianlah bahaya dari merokok.</w:t>
      </w:r>
    </w:p>
    <w:p w:rsidR="009C30DF" w:rsidRPr="009C30DF" w:rsidRDefault="009C30DF" w:rsidP="009C30DF">
      <w:pPr>
        <w:spacing w:before="100" w:beforeAutospacing="1" w:after="100" w:afterAutospacing="1" w:line="240" w:lineRule="auto"/>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Kalimat utama paragraf di atas terletak pada kalimat ke ….</w:t>
      </w:r>
      <w:r w:rsidRPr="009C30DF">
        <w:rPr>
          <w:rFonts w:ascii="Times New Roman" w:eastAsia="Times New Roman" w:hAnsi="Times New Roman" w:cs="Times New Roman"/>
          <w:sz w:val="24"/>
          <w:szCs w:val="24"/>
        </w:rPr>
        <w:br/>
        <w:t>a. (4)</w:t>
      </w:r>
      <w:r w:rsidRPr="009C30DF">
        <w:rPr>
          <w:rFonts w:ascii="Times New Roman" w:eastAsia="Times New Roman" w:hAnsi="Times New Roman" w:cs="Times New Roman"/>
          <w:sz w:val="24"/>
          <w:szCs w:val="24"/>
        </w:rPr>
        <w:br/>
        <w:t>b. (1)</w:t>
      </w:r>
      <w:r w:rsidRPr="009C30DF">
        <w:rPr>
          <w:rFonts w:ascii="Times New Roman" w:eastAsia="Times New Roman" w:hAnsi="Times New Roman" w:cs="Times New Roman"/>
          <w:sz w:val="24"/>
          <w:szCs w:val="24"/>
        </w:rPr>
        <w:br/>
        <w:t>c. (3)</w:t>
      </w:r>
      <w:r w:rsidRPr="009C30DF">
        <w:rPr>
          <w:rFonts w:ascii="Times New Roman" w:eastAsia="Times New Roman" w:hAnsi="Times New Roman" w:cs="Times New Roman"/>
          <w:sz w:val="24"/>
          <w:szCs w:val="24"/>
        </w:rPr>
        <w:br/>
        <w:t>d. (2)</w:t>
      </w:r>
      <w:r w:rsidRPr="009C30DF">
        <w:rPr>
          <w:rFonts w:ascii="Times New Roman" w:eastAsia="Times New Roman" w:hAnsi="Times New Roman" w:cs="Times New Roman"/>
          <w:sz w:val="24"/>
          <w:szCs w:val="24"/>
        </w:rPr>
        <w:br/>
        <w:t>e. (5)</w:t>
      </w:r>
      <w:r w:rsidRPr="009C30DF">
        <w:rPr>
          <w:rFonts w:ascii="Times New Roman" w:eastAsia="Times New Roman" w:hAnsi="Times New Roman" w:cs="Times New Roman"/>
          <w:sz w:val="24"/>
          <w:szCs w:val="24"/>
        </w:rPr>
        <w:br/>
        <w:t>Jawaban : a</w:t>
      </w:r>
    </w:p>
    <w:p w:rsidR="009C30DF" w:rsidRPr="009C30DF" w:rsidRDefault="009C30DF" w:rsidP="009C30DF">
      <w:pPr>
        <w:spacing w:before="100" w:beforeAutospacing="1" w:after="100" w:afterAutospacing="1" w:line="240" w:lineRule="auto"/>
        <w:ind w:left="720"/>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Seluruh pegolf putri Indonesia yang saat ini telah ikut serta dalam pemusatan pelatihan nasional untuk SEA Games Thailand, di akhir tahun ini mereka menampilkan penampilan yang buruk pada babak pertama turnamen Indonesia Open ke-30 yang dilangsungkan di Dumai Indah Jakarta. Kritikan yang benar pada isi paragraf di atas ialah …</w:t>
      </w:r>
      <w:r w:rsidRPr="009C30DF">
        <w:rPr>
          <w:rFonts w:ascii="Times New Roman" w:eastAsia="Times New Roman" w:hAnsi="Times New Roman" w:cs="Times New Roman"/>
          <w:sz w:val="24"/>
          <w:szCs w:val="24"/>
        </w:rPr>
        <w:br/>
        <w:t>a. Seharusnya pegolf tersebut menjaga citra pegolf putri Indonesia jangan sampai berpenampilan buruk bagaimanapun caranya</w:t>
      </w:r>
      <w:r w:rsidRPr="009C30DF">
        <w:rPr>
          <w:rFonts w:ascii="Times New Roman" w:eastAsia="Times New Roman" w:hAnsi="Times New Roman" w:cs="Times New Roman"/>
          <w:sz w:val="24"/>
          <w:szCs w:val="24"/>
        </w:rPr>
        <w:br/>
        <w:t>b. Namanya juga manusia pastilah sekali-kali akan jatuh juga</w:t>
      </w:r>
      <w:r w:rsidRPr="009C30DF">
        <w:rPr>
          <w:rFonts w:ascii="Times New Roman" w:eastAsia="Times New Roman" w:hAnsi="Times New Roman" w:cs="Times New Roman"/>
          <w:sz w:val="24"/>
          <w:szCs w:val="24"/>
        </w:rPr>
        <w:br/>
        <w:t>c. Memang semua pegolf putri selalu berpenampilan buruk</w:t>
      </w:r>
      <w:r w:rsidRPr="009C30DF">
        <w:rPr>
          <w:rFonts w:ascii="Times New Roman" w:eastAsia="Times New Roman" w:hAnsi="Times New Roman" w:cs="Times New Roman"/>
          <w:sz w:val="24"/>
          <w:szCs w:val="24"/>
        </w:rPr>
        <w:br/>
        <w:t>d. Penampilan buruk tersebut wajar karena mereka tampil tanpa persiapan</w:t>
      </w:r>
      <w:r w:rsidRPr="009C30DF">
        <w:rPr>
          <w:rFonts w:ascii="Times New Roman" w:eastAsia="Times New Roman" w:hAnsi="Times New Roman" w:cs="Times New Roman"/>
          <w:sz w:val="24"/>
          <w:szCs w:val="24"/>
        </w:rPr>
        <w:br/>
        <w:t>e. SEA Games di negara Thailand</w:t>
      </w:r>
    </w:p>
    <w:p w:rsidR="009C30DF" w:rsidRPr="009C30DF" w:rsidRDefault="009C30DF" w:rsidP="009C30DF">
      <w:pPr>
        <w:spacing w:before="100" w:beforeAutospacing="1" w:after="100" w:afterAutospacing="1" w:line="240" w:lineRule="auto"/>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Jawaban : a</w:t>
      </w:r>
    </w:p>
    <w:p w:rsidR="009C30DF" w:rsidRPr="009C30DF" w:rsidRDefault="009C30DF" w:rsidP="009C30DF">
      <w:pPr>
        <w:spacing w:before="100" w:beforeAutospacing="1" w:after="100" w:afterAutospacing="1" w:line="240" w:lineRule="auto"/>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Bacalah teks berikut secara saksama!</w:t>
      </w:r>
      <w:r w:rsidRPr="009C30DF">
        <w:rPr>
          <w:rFonts w:ascii="Times New Roman" w:eastAsia="Times New Roman" w:hAnsi="Times New Roman" w:cs="Times New Roman"/>
          <w:sz w:val="24"/>
          <w:szCs w:val="24"/>
        </w:rPr>
        <w:br/>
        <w:t xml:space="preserve">Gubernur Jawa Tengah, Ganjar Pranowo, memiliki target terhadap pertumbuhan ekonomi di 2009 sebesar 6,6 %. Ganjar optimis target tersebut bisa diraih dikarenakan terdapat pembangunan secara skala besar di wilayah Jawa Tengah. Situasi dan kondisi perekonomian dari sisi makro dewasa ini semakin membaik. Inflasi di tahun 2008 kini mencapai 9,9 %; 2007 </w:t>
      </w:r>
      <w:r w:rsidRPr="009C30DF">
        <w:rPr>
          <w:rFonts w:ascii="Times New Roman" w:eastAsia="Times New Roman" w:hAnsi="Times New Roman" w:cs="Times New Roman"/>
          <w:sz w:val="24"/>
          <w:szCs w:val="24"/>
        </w:rPr>
        <w:lastRenderedPageBreak/>
        <w:t>mencapai 16,06 % dengan angka pertumbuhan ekonomi di tahun 2008 yakni sebesar 5,8 %. “maka, pada 2009 angka pertumbuhan ekonomi bisa mencapai target 6,6 %,” kata Ganjar Pranowo kepada Wartawan.</w:t>
      </w:r>
    </w:p>
    <w:p w:rsidR="009C30DF" w:rsidRPr="009C30DF" w:rsidRDefault="009C30DF" w:rsidP="009C30DF">
      <w:pPr>
        <w:spacing w:before="100" w:beforeAutospacing="1" w:after="100" w:afterAutospacing="1" w:line="240" w:lineRule="auto"/>
        <w:ind w:left="720"/>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Berikut ini yang merupakan kritikan terhadap target Bibit Waluyo pada teks tersebut ialah …</w:t>
      </w:r>
      <w:r w:rsidRPr="009C30DF">
        <w:rPr>
          <w:rFonts w:ascii="Times New Roman" w:eastAsia="Times New Roman" w:hAnsi="Times New Roman" w:cs="Times New Roman"/>
          <w:sz w:val="24"/>
          <w:szCs w:val="24"/>
        </w:rPr>
        <w:br/>
        <w:t>a. Seluruh warga Jawa tengah mendukung kebijakan Bibit Waluyo</w:t>
      </w:r>
      <w:r w:rsidRPr="009C30DF">
        <w:rPr>
          <w:rFonts w:ascii="Times New Roman" w:eastAsia="Times New Roman" w:hAnsi="Times New Roman" w:cs="Times New Roman"/>
          <w:sz w:val="24"/>
          <w:szCs w:val="24"/>
        </w:rPr>
        <w:br/>
        <w:t>b. Untuk mencapai target harus disertai usaha yang maksimal</w:t>
      </w:r>
      <w:r w:rsidRPr="009C30DF">
        <w:rPr>
          <w:rFonts w:ascii="Times New Roman" w:eastAsia="Times New Roman" w:hAnsi="Times New Roman" w:cs="Times New Roman"/>
          <w:sz w:val="24"/>
          <w:szCs w:val="24"/>
        </w:rPr>
        <w:br/>
        <w:t>c. Pemerintah bertanggung jawab dalam pencapaian target pendidikan</w:t>
      </w:r>
      <w:r w:rsidRPr="009C30DF">
        <w:rPr>
          <w:rFonts w:ascii="Times New Roman" w:eastAsia="Times New Roman" w:hAnsi="Times New Roman" w:cs="Times New Roman"/>
          <w:sz w:val="24"/>
          <w:szCs w:val="24"/>
        </w:rPr>
        <w:br/>
        <w:t>d. Kita dukung target Bibit Waluyo dalam bidang ekonomi</w:t>
      </w:r>
      <w:r w:rsidRPr="009C30DF">
        <w:rPr>
          <w:rFonts w:ascii="Times New Roman" w:eastAsia="Times New Roman" w:hAnsi="Times New Roman" w:cs="Times New Roman"/>
          <w:sz w:val="24"/>
          <w:szCs w:val="24"/>
        </w:rPr>
        <w:br/>
        <w:t>e. Ganjar Pranowo adalah gubernur Jawa Tengah</w:t>
      </w:r>
    </w:p>
    <w:p w:rsidR="009C30DF" w:rsidRPr="009C30DF" w:rsidRDefault="009C30DF" w:rsidP="009C30DF">
      <w:pPr>
        <w:spacing w:before="100" w:beforeAutospacing="1" w:after="100" w:afterAutospacing="1" w:line="240" w:lineRule="auto"/>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Jawaban : b</w:t>
      </w:r>
    </w:p>
    <w:p w:rsidR="009C30DF" w:rsidRPr="009C30DF" w:rsidRDefault="009C30DF" w:rsidP="009C30DF">
      <w:pPr>
        <w:spacing w:before="100" w:beforeAutospacing="1" w:after="100" w:afterAutospacing="1" w:line="240" w:lineRule="auto"/>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Bacalah teks berikut secara saksama!</w:t>
      </w:r>
      <w:r w:rsidRPr="009C30DF">
        <w:rPr>
          <w:rFonts w:ascii="Times New Roman" w:eastAsia="Times New Roman" w:hAnsi="Times New Roman" w:cs="Times New Roman"/>
          <w:sz w:val="24"/>
          <w:szCs w:val="24"/>
        </w:rPr>
        <w:br/>
        <w:t>Teks 1</w:t>
      </w:r>
      <w:r w:rsidRPr="009C30DF">
        <w:rPr>
          <w:rFonts w:ascii="Times New Roman" w:eastAsia="Times New Roman" w:hAnsi="Times New Roman" w:cs="Times New Roman"/>
          <w:sz w:val="24"/>
          <w:szCs w:val="24"/>
        </w:rPr>
        <w:br/>
        <w:t>Badan Pengkajian dan Penerapan Teknologi (BPPT) mengemukakan teknologi reusable sanitary landfill. Teknologi itu ialah teknologi pengolahan sampah sanitary landfill khusus untuk sampah basah. Teknologi tersebut diharapkan mampu menghilangkan polusi udara.</w:t>
      </w:r>
      <w:r w:rsidRPr="009C30DF">
        <w:rPr>
          <w:rFonts w:ascii="Times New Roman" w:eastAsia="Times New Roman" w:hAnsi="Times New Roman" w:cs="Times New Roman"/>
          <w:sz w:val="24"/>
          <w:szCs w:val="24"/>
        </w:rPr>
        <w:br/>
        <w:t>Teks 2</w:t>
      </w:r>
      <w:r w:rsidRPr="009C30DF">
        <w:rPr>
          <w:rFonts w:ascii="Times New Roman" w:eastAsia="Times New Roman" w:hAnsi="Times New Roman" w:cs="Times New Roman"/>
          <w:sz w:val="24"/>
          <w:szCs w:val="24"/>
        </w:rPr>
        <w:br/>
        <w:t>Sampah yang berasal dari rumah tangga setidaknya menyumbang sekitar 6000 ton total dari produksi sampah setiap harinya di ibukota Jakarta. Apabila setiap rumah tangga bisa mengelola sampah dengan baik, maka diharapkan dapat membantu mengatasi masalah sampah. Oleh karenanya, BPPT menggalakkan pengolahan sampah rumah tangga sehingga menjadi kompos yang bermanfaat untuk tumbuhan di dalam rumah.</w:t>
      </w:r>
    </w:p>
    <w:p w:rsidR="009C30DF" w:rsidRPr="009C30DF" w:rsidRDefault="009C30DF" w:rsidP="009C30DF">
      <w:pPr>
        <w:spacing w:after="0" w:line="240" w:lineRule="auto"/>
        <w:rPr>
          <w:rFonts w:ascii="Times New Roman" w:eastAsia="Times New Roman" w:hAnsi="Times New Roman" w:cs="Times New Roman"/>
          <w:color w:val="0000FF"/>
          <w:sz w:val="24"/>
          <w:szCs w:val="24"/>
          <w:u w:val="single"/>
        </w:rPr>
      </w:pPr>
    </w:p>
    <w:p w:rsidR="009C30DF" w:rsidRPr="009C30DF" w:rsidRDefault="009C30DF" w:rsidP="009C30DF">
      <w:pPr>
        <w:spacing w:before="100" w:beforeAutospacing="1" w:after="100" w:afterAutospacing="1" w:line="240" w:lineRule="auto"/>
        <w:ind w:left="720"/>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Persamaan informasi yang dibahas pada kedua teks tersebut ialah …</w:t>
      </w:r>
      <w:r w:rsidRPr="009C30DF">
        <w:rPr>
          <w:rFonts w:ascii="Times New Roman" w:eastAsia="Times New Roman" w:hAnsi="Times New Roman" w:cs="Times New Roman"/>
          <w:sz w:val="24"/>
          <w:szCs w:val="24"/>
        </w:rPr>
        <w:br/>
        <w:t>a. Sampah dan pengolahannya</w:t>
      </w:r>
      <w:r w:rsidRPr="009C30DF">
        <w:rPr>
          <w:rFonts w:ascii="Times New Roman" w:eastAsia="Times New Roman" w:hAnsi="Times New Roman" w:cs="Times New Roman"/>
          <w:sz w:val="24"/>
          <w:szCs w:val="24"/>
        </w:rPr>
        <w:br/>
        <w:t>b. Produksi sampah dan teknologi</w:t>
      </w:r>
      <w:r w:rsidRPr="009C30DF">
        <w:rPr>
          <w:rFonts w:ascii="Times New Roman" w:eastAsia="Times New Roman" w:hAnsi="Times New Roman" w:cs="Times New Roman"/>
          <w:sz w:val="24"/>
          <w:szCs w:val="24"/>
        </w:rPr>
        <w:br/>
        <w:t>c. Jakarta dan sampah</w:t>
      </w:r>
      <w:r w:rsidRPr="009C30DF">
        <w:rPr>
          <w:rFonts w:ascii="Times New Roman" w:eastAsia="Times New Roman" w:hAnsi="Times New Roman" w:cs="Times New Roman"/>
          <w:sz w:val="24"/>
          <w:szCs w:val="24"/>
        </w:rPr>
        <w:br/>
        <w:t>d. BPPT dan sampah</w:t>
      </w:r>
      <w:r w:rsidRPr="009C30DF">
        <w:rPr>
          <w:rFonts w:ascii="Times New Roman" w:eastAsia="Times New Roman" w:hAnsi="Times New Roman" w:cs="Times New Roman"/>
          <w:sz w:val="24"/>
          <w:szCs w:val="24"/>
        </w:rPr>
        <w:br/>
        <w:t>e. Sampah rumah tangga</w:t>
      </w:r>
    </w:p>
    <w:p w:rsidR="009C30DF" w:rsidRPr="009C30DF" w:rsidRDefault="009C30DF" w:rsidP="009C30DF">
      <w:pPr>
        <w:spacing w:before="100" w:beforeAutospacing="1" w:after="100" w:afterAutospacing="1" w:line="240" w:lineRule="auto"/>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Jawaban : d</w:t>
      </w:r>
    </w:p>
    <w:p w:rsidR="009C30DF" w:rsidRPr="009C30DF" w:rsidRDefault="009C30DF" w:rsidP="009C30DF">
      <w:pPr>
        <w:spacing w:before="100" w:beforeAutospacing="1" w:after="100" w:afterAutospacing="1" w:line="240" w:lineRule="auto"/>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Perhatikan teks Berikut!</w:t>
      </w:r>
    </w:p>
    <w:p w:rsidR="009C30DF" w:rsidRPr="009C30DF" w:rsidRDefault="009C30DF" w:rsidP="009C30DF">
      <w:pPr>
        <w:spacing w:before="100" w:beforeAutospacing="1" w:after="100" w:afterAutospacing="1" w:line="240" w:lineRule="auto"/>
        <w:ind w:left="720"/>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Banjir besar telah melanda kota Jakarta. (2) Ratusan rumah warga diperkirakan telah tenggelam. (3) Kerugian yang telah terjadi mencapai 39,5 miliar rupiah dan telah menelan korban 10 orang meninggal dunia. (4) Seorang warga dari luar kota Jakarta menyurati kantor redaksi surat kabar. (5) Surat itu berisikan pernyataan sikap terhadap kondisi Jakarta. (6) Menurut warga tersebut, Jakarta pada kenyataannya tidaklah seperti kota Metropolitan yang selama ini terlihat fenomenal seperti dalam sinetron.</w:t>
      </w:r>
    </w:p>
    <w:p w:rsidR="009C30DF" w:rsidRPr="009C30DF" w:rsidRDefault="009C30DF" w:rsidP="009C30DF">
      <w:pPr>
        <w:spacing w:before="100" w:beforeAutospacing="1" w:after="100" w:afterAutospacing="1" w:line="240" w:lineRule="auto"/>
        <w:ind w:left="720"/>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lastRenderedPageBreak/>
        <w:t>Pada paragraf di atas terdapat dua kalimat yang berisi pernyataan berupa fakta yang ditandai nomor …</w:t>
      </w:r>
      <w:r w:rsidRPr="009C30DF">
        <w:rPr>
          <w:rFonts w:ascii="Times New Roman" w:eastAsia="Times New Roman" w:hAnsi="Times New Roman" w:cs="Times New Roman"/>
          <w:sz w:val="24"/>
          <w:szCs w:val="24"/>
        </w:rPr>
        <w:br/>
        <w:t>a. (1) dan (2)</w:t>
      </w:r>
      <w:r w:rsidRPr="009C30DF">
        <w:rPr>
          <w:rFonts w:ascii="Times New Roman" w:eastAsia="Times New Roman" w:hAnsi="Times New Roman" w:cs="Times New Roman"/>
          <w:sz w:val="24"/>
          <w:szCs w:val="24"/>
        </w:rPr>
        <w:br/>
        <w:t>b. (2) dan (4)</w:t>
      </w:r>
      <w:r w:rsidRPr="009C30DF">
        <w:rPr>
          <w:rFonts w:ascii="Times New Roman" w:eastAsia="Times New Roman" w:hAnsi="Times New Roman" w:cs="Times New Roman"/>
          <w:sz w:val="24"/>
          <w:szCs w:val="24"/>
        </w:rPr>
        <w:br/>
        <w:t>c. (3) dan (4)</w:t>
      </w:r>
      <w:r w:rsidRPr="009C30DF">
        <w:rPr>
          <w:rFonts w:ascii="Times New Roman" w:eastAsia="Times New Roman" w:hAnsi="Times New Roman" w:cs="Times New Roman"/>
          <w:sz w:val="24"/>
          <w:szCs w:val="24"/>
        </w:rPr>
        <w:br/>
        <w:t>d. (5) dan (6)</w:t>
      </w:r>
      <w:r w:rsidRPr="009C30DF">
        <w:rPr>
          <w:rFonts w:ascii="Times New Roman" w:eastAsia="Times New Roman" w:hAnsi="Times New Roman" w:cs="Times New Roman"/>
          <w:sz w:val="24"/>
          <w:szCs w:val="24"/>
        </w:rPr>
        <w:br/>
        <w:t>e. (7) dan (8)</w:t>
      </w:r>
    </w:p>
    <w:p w:rsidR="009C30DF" w:rsidRPr="009C30DF" w:rsidRDefault="009C30DF" w:rsidP="009C30DF">
      <w:pPr>
        <w:spacing w:before="100" w:beforeAutospacing="1" w:after="100" w:afterAutospacing="1" w:line="240" w:lineRule="auto"/>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Jawaban : c</w:t>
      </w:r>
    </w:p>
    <w:p w:rsidR="009C30DF" w:rsidRPr="009C30DF" w:rsidRDefault="009C30DF" w:rsidP="009C30DF">
      <w:pPr>
        <w:spacing w:before="100" w:beforeAutospacing="1" w:after="100" w:afterAutospacing="1" w:line="240" w:lineRule="auto"/>
        <w:ind w:left="720"/>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Pada paragraf di atas terdapat kalimat yang berisi pernyataan opini yang terletak pada kalimat …</w:t>
      </w:r>
      <w:r w:rsidRPr="009C30DF">
        <w:rPr>
          <w:rFonts w:ascii="Times New Roman" w:eastAsia="Times New Roman" w:hAnsi="Times New Roman" w:cs="Times New Roman"/>
          <w:sz w:val="24"/>
          <w:szCs w:val="24"/>
        </w:rPr>
        <w:br/>
        <w:t>a. (1) dan (2)</w:t>
      </w:r>
      <w:r w:rsidRPr="009C30DF">
        <w:rPr>
          <w:rFonts w:ascii="Times New Roman" w:eastAsia="Times New Roman" w:hAnsi="Times New Roman" w:cs="Times New Roman"/>
          <w:sz w:val="24"/>
          <w:szCs w:val="24"/>
        </w:rPr>
        <w:br/>
        <w:t>b. (2) dan (3)</w:t>
      </w:r>
      <w:r w:rsidRPr="009C30DF">
        <w:rPr>
          <w:rFonts w:ascii="Times New Roman" w:eastAsia="Times New Roman" w:hAnsi="Times New Roman" w:cs="Times New Roman"/>
          <w:sz w:val="24"/>
          <w:szCs w:val="24"/>
        </w:rPr>
        <w:br/>
        <w:t>c. (2) dan (6)</w:t>
      </w:r>
      <w:r w:rsidRPr="009C30DF">
        <w:rPr>
          <w:rFonts w:ascii="Times New Roman" w:eastAsia="Times New Roman" w:hAnsi="Times New Roman" w:cs="Times New Roman"/>
          <w:sz w:val="24"/>
          <w:szCs w:val="24"/>
        </w:rPr>
        <w:br/>
        <w:t>d. (4) dan (5)</w:t>
      </w:r>
      <w:r w:rsidRPr="009C30DF">
        <w:rPr>
          <w:rFonts w:ascii="Times New Roman" w:eastAsia="Times New Roman" w:hAnsi="Times New Roman" w:cs="Times New Roman"/>
          <w:sz w:val="24"/>
          <w:szCs w:val="24"/>
        </w:rPr>
        <w:br/>
        <w:t>e. (6) dan (7)</w:t>
      </w:r>
    </w:p>
    <w:p w:rsidR="009C30DF" w:rsidRPr="009C30DF" w:rsidRDefault="009C30DF" w:rsidP="009C30DF">
      <w:pPr>
        <w:spacing w:before="100" w:beforeAutospacing="1" w:after="100" w:afterAutospacing="1" w:line="240" w:lineRule="auto"/>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Jawaban : c</w:t>
      </w:r>
    </w:p>
    <w:p w:rsidR="009C30DF" w:rsidRPr="009C30DF" w:rsidRDefault="009C30DF" w:rsidP="009C30DF">
      <w:pPr>
        <w:spacing w:before="100" w:beforeAutospacing="1" w:after="100" w:afterAutospacing="1" w:line="240" w:lineRule="auto"/>
        <w:ind w:left="720"/>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Sepak bola adalah cabang olah raga yang telah merakyat di kalangan masyarakat. Permainan olah raga tersebut telah dikenal oleh setiap orang. Sepak bola bukan hanya kegemaran kaum lelaki, kaum wanita juga banyak yang menggemari olah raga ini. Ide pokok dari kutipan paragraf tersebut ialah …</w:t>
      </w:r>
    </w:p>
    <w:p w:rsidR="009C30DF" w:rsidRPr="009C30DF" w:rsidRDefault="009C30DF" w:rsidP="009C30DF">
      <w:pPr>
        <w:spacing w:before="100" w:beforeAutospacing="1" w:after="100" w:afterAutospacing="1" w:line="240" w:lineRule="auto"/>
        <w:ind w:left="1620"/>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Olahraga sepak bola</w:t>
      </w:r>
      <w:r w:rsidRPr="009C30DF">
        <w:rPr>
          <w:rFonts w:ascii="Times New Roman" w:eastAsia="Times New Roman" w:hAnsi="Times New Roman" w:cs="Times New Roman"/>
          <w:sz w:val="24"/>
          <w:szCs w:val="24"/>
        </w:rPr>
        <w:br/>
        <w:t>b. Kegemaran laki-laki</w:t>
      </w:r>
      <w:r w:rsidRPr="009C30DF">
        <w:rPr>
          <w:rFonts w:ascii="Times New Roman" w:eastAsia="Times New Roman" w:hAnsi="Times New Roman" w:cs="Times New Roman"/>
          <w:sz w:val="24"/>
          <w:szCs w:val="24"/>
        </w:rPr>
        <w:br/>
        <w:t>c. Keikutsertaan wanita</w:t>
      </w:r>
      <w:r w:rsidRPr="009C30DF">
        <w:rPr>
          <w:rFonts w:ascii="Times New Roman" w:eastAsia="Times New Roman" w:hAnsi="Times New Roman" w:cs="Times New Roman"/>
          <w:sz w:val="24"/>
          <w:szCs w:val="24"/>
        </w:rPr>
        <w:br/>
        <w:t>d. Sepak bola olah raga dunia</w:t>
      </w:r>
      <w:r w:rsidRPr="009C30DF">
        <w:rPr>
          <w:rFonts w:ascii="Times New Roman" w:eastAsia="Times New Roman" w:hAnsi="Times New Roman" w:cs="Times New Roman"/>
          <w:sz w:val="24"/>
          <w:szCs w:val="24"/>
        </w:rPr>
        <w:br/>
        <w:t>e. Cabang olahraga</w:t>
      </w:r>
    </w:p>
    <w:p w:rsidR="009C30DF" w:rsidRPr="009C30DF" w:rsidRDefault="009C30DF" w:rsidP="009C30DF">
      <w:pPr>
        <w:spacing w:before="100" w:beforeAutospacing="1" w:after="100" w:afterAutospacing="1" w:line="240" w:lineRule="auto"/>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Jawaban : A</w:t>
      </w:r>
    </w:p>
    <w:p w:rsidR="009C30DF" w:rsidRPr="009C30DF" w:rsidRDefault="009C30DF" w:rsidP="009C30DF">
      <w:pPr>
        <w:spacing w:before="100" w:beforeAutospacing="1" w:after="100" w:afterAutospacing="1" w:line="240" w:lineRule="auto"/>
        <w:ind w:left="720"/>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Doa</w:t>
      </w:r>
      <w:r w:rsidRPr="009C30DF">
        <w:rPr>
          <w:rFonts w:ascii="Times New Roman" w:eastAsia="Times New Roman" w:hAnsi="Times New Roman" w:cs="Times New Roman"/>
          <w:sz w:val="24"/>
          <w:szCs w:val="24"/>
        </w:rPr>
        <w:br/>
        <w:t>Chairil Anwar</w:t>
      </w:r>
    </w:p>
    <w:p w:rsidR="009C30DF" w:rsidRPr="009C30DF" w:rsidRDefault="009C30DF" w:rsidP="009C30DF">
      <w:pPr>
        <w:spacing w:before="100" w:beforeAutospacing="1" w:after="100" w:afterAutospacing="1" w:line="240" w:lineRule="auto"/>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Tuhanku</w:t>
      </w:r>
      <w:r w:rsidRPr="009C30DF">
        <w:rPr>
          <w:rFonts w:ascii="Times New Roman" w:eastAsia="Times New Roman" w:hAnsi="Times New Roman" w:cs="Times New Roman"/>
          <w:sz w:val="24"/>
          <w:szCs w:val="24"/>
        </w:rPr>
        <w:br/>
        <w:t>Dalam termangu</w:t>
      </w:r>
      <w:r w:rsidRPr="009C30DF">
        <w:rPr>
          <w:rFonts w:ascii="Times New Roman" w:eastAsia="Times New Roman" w:hAnsi="Times New Roman" w:cs="Times New Roman"/>
          <w:sz w:val="24"/>
          <w:szCs w:val="24"/>
        </w:rPr>
        <w:br/>
        <w:t>Aku masih menyebut namaMu</w:t>
      </w:r>
    </w:p>
    <w:p w:rsidR="009C30DF" w:rsidRPr="009C30DF" w:rsidRDefault="009C30DF" w:rsidP="009C30DF">
      <w:pPr>
        <w:spacing w:before="100" w:beforeAutospacing="1" w:after="100" w:afterAutospacing="1" w:line="240" w:lineRule="auto"/>
        <w:rPr>
          <w:rFonts w:ascii="Times New Roman" w:eastAsia="Times New Roman" w:hAnsi="Times New Roman" w:cs="Times New Roman"/>
          <w:sz w:val="24"/>
          <w:szCs w:val="24"/>
        </w:rPr>
      </w:pPr>
      <w:r w:rsidRPr="009C30DF">
        <w:rPr>
          <w:rFonts w:ascii="Times New Roman" w:eastAsia="Times New Roman" w:hAnsi="Times New Roman" w:cs="Times New Roman"/>
          <w:sz w:val="24"/>
          <w:szCs w:val="24"/>
        </w:rPr>
        <w:t>Biar susah sungguh</w:t>
      </w:r>
      <w:r w:rsidRPr="009C30DF">
        <w:rPr>
          <w:rFonts w:ascii="Times New Roman" w:eastAsia="Times New Roman" w:hAnsi="Times New Roman" w:cs="Times New Roman"/>
          <w:sz w:val="24"/>
          <w:szCs w:val="24"/>
        </w:rPr>
        <w:br/>
        <w:t>Mengingat Kau penuh seluruh</w:t>
      </w:r>
      <w:r w:rsidRPr="009C30DF">
        <w:rPr>
          <w:rFonts w:ascii="Times New Roman" w:eastAsia="Times New Roman" w:hAnsi="Times New Roman" w:cs="Times New Roman"/>
          <w:sz w:val="24"/>
          <w:szCs w:val="24"/>
        </w:rPr>
        <w:br/>
        <w:t>…………………………………………..</w:t>
      </w:r>
      <w:r w:rsidRPr="009C30DF">
        <w:rPr>
          <w:rFonts w:ascii="Times New Roman" w:eastAsia="Times New Roman" w:hAnsi="Times New Roman" w:cs="Times New Roman"/>
          <w:sz w:val="24"/>
          <w:szCs w:val="24"/>
        </w:rPr>
        <w:br/>
        <w:t>Tuhanku</w:t>
      </w:r>
      <w:r w:rsidRPr="009C30DF">
        <w:rPr>
          <w:rFonts w:ascii="Times New Roman" w:eastAsia="Times New Roman" w:hAnsi="Times New Roman" w:cs="Times New Roman"/>
          <w:sz w:val="24"/>
          <w:szCs w:val="24"/>
        </w:rPr>
        <w:br/>
        <w:t>Aku hilang bentuk</w:t>
      </w:r>
      <w:r w:rsidRPr="009C30DF">
        <w:rPr>
          <w:rFonts w:ascii="Times New Roman" w:eastAsia="Times New Roman" w:hAnsi="Times New Roman" w:cs="Times New Roman"/>
          <w:sz w:val="24"/>
          <w:szCs w:val="24"/>
        </w:rPr>
        <w:br/>
        <w:t>remuk</w:t>
      </w:r>
      <w:r w:rsidRPr="009C30DF">
        <w:rPr>
          <w:rFonts w:ascii="Times New Roman" w:eastAsia="Times New Roman" w:hAnsi="Times New Roman" w:cs="Times New Roman"/>
          <w:sz w:val="24"/>
          <w:szCs w:val="24"/>
        </w:rPr>
        <w:br/>
      </w:r>
      <w:r w:rsidRPr="009C30DF">
        <w:rPr>
          <w:rFonts w:ascii="Times New Roman" w:eastAsia="Times New Roman" w:hAnsi="Times New Roman" w:cs="Times New Roman"/>
          <w:sz w:val="24"/>
          <w:szCs w:val="24"/>
        </w:rPr>
        <w:lastRenderedPageBreak/>
        <w:t>Tuhanku</w:t>
      </w:r>
      <w:r w:rsidRPr="009C30DF">
        <w:rPr>
          <w:rFonts w:ascii="Times New Roman" w:eastAsia="Times New Roman" w:hAnsi="Times New Roman" w:cs="Times New Roman"/>
          <w:sz w:val="24"/>
          <w:szCs w:val="24"/>
        </w:rPr>
        <w:br/>
        <w:t>Aku mengembara ke negeri asing</w:t>
      </w:r>
      <w:r w:rsidRPr="009C30DF">
        <w:rPr>
          <w:rFonts w:ascii="Times New Roman" w:eastAsia="Times New Roman" w:hAnsi="Times New Roman" w:cs="Times New Roman"/>
          <w:sz w:val="24"/>
          <w:szCs w:val="24"/>
        </w:rPr>
        <w:br/>
        <w:t>Tuhanku</w:t>
      </w:r>
      <w:r w:rsidRPr="009C30DF">
        <w:rPr>
          <w:rFonts w:ascii="Times New Roman" w:eastAsia="Times New Roman" w:hAnsi="Times New Roman" w:cs="Times New Roman"/>
          <w:sz w:val="24"/>
          <w:szCs w:val="24"/>
        </w:rPr>
        <w:br/>
        <w:t>Di pintuMu aku mengetuk</w:t>
      </w:r>
      <w:r w:rsidRPr="009C30DF">
        <w:rPr>
          <w:rFonts w:ascii="Times New Roman" w:eastAsia="Times New Roman" w:hAnsi="Times New Roman" w:cs="Times New Roman"/>
          <w:sz w:val="24"/>
          <w:szCs w:val="24"/>
        </w:rPr>
        <w:br/>
        <w:t>Aku tak bisa berpaling</w:t>
      </w:r>
    </w:p>
    <w:p w:rsidR="009C30DF" w:rsidRPr="009C30DF" w:rsidRDefault="009C30DF" w:rsidP="009C30DF">
      <w:pPr>
        <w:spacing w:before="100" w:beforeAutospacing="1" w:after="100" w:afterAutospacing="1" w:line="240" w:lineRule="auto"/>
        <w:rPr>
          <w:ins w:id="0" w:author="Unknown"/>
          <w:rFonts w:ascii="Times New Roman" w:eastAsia="Times New Roman" w:hAnsi="Times New Roman" w:cs="Times New Roman"/>
          <w:sz w:val="24"/>
          <w:szCs w:val="24"/>
        </w:rPr>
      </w:pPr>
      <w:ins w:id="1" w:author="Unknown">
        <w:r w:rsidRPr="009C30DF">
          <w:rPr>
            <w:rFonts w:ascii="Times New Roman" w:eastAsia="Times New Roman" w:hAnsi="Times New Roman" w:cs="Times New Roman"/>
            <w:sz w:val="24"/>
            <w:szCs w:val="24"/>
          </w:rPr>
          <w:t>Suasana yang dimunculkan oleh penyair di penggalan puisi tersebut ialah …</w:t>
        </w:r>
        <w:r w:rsidRPr="009C30DF">
          <w:rPr>
            <w:rFonts w:ascii="Times New Roman" w:eastAsia="Times New Roman" w:hAnsi="Times New Roman" w:cs="Times New Roman"/>
            <w:sz w:val="24"/>
            <w:szCs w:val="24"/>
          </w:rPr>
          <w:br/>
          <w:t>a. Khusyuk</w:t>
        </w:r>
        <w:r w:rsidRPr="009C30DF">
          <w:rPr>
            <w:rFonts w:ascii="Times New Roman" w:eastAsia="Times New Roman" w:hAnsi="Times New Roman" w:cs="Times New Roman"/>
            <w:sz w:val="24"/>
            <w:szCs w:val="24"/>
          </w:rPr>
          <w:br/>
          <w:t>b. pasrah</w:t>
        </w:r>
        <w:r w:rsidRPr="009C30DF">
          <w:rPr>
            <w:rFonts w:ascii="Times New Roman" w:eastAsia="Times New Roman" w:hAnsi="Times New Roman" w:cs="Times New Roman"/>
            <w:sz w:val="24"/>
            <w:szCs w:val="24"/>
          </w:rPr>
          <w:br/>
          <w:t>c. Emosi</w:t>
        </w:r>
        <w:r w:rsidRPr="009C30DF">
          <w:rPr>
            <w:rFonts w:ascii="Times New Roman" w:eastAsia="Times New Roman" w:hAnsi="Times New Roman" w:cs="Times New Roman"/>
            <w:sz w:val="24"/>
            <w:szCs w:val="24"/>
          </w:rPr>
          <w:br/>
          <w:t>d. sepi</w:t>
        </w:r>
        <w:r w:rsidRPr="009C30DF">
          <w:rPr>
            <w:rFonts w:ascii="Times New Roman" w:eastAsia="Times New Roman" w:hAnsi="Times New Roman" w:cs="Times New Roman"/>
            <w:sz w:val="24"/>
            <w:szCs w:val="24"/>
          </w:rPr>
          <w:br/>
          <w:t>e. Tuhanku</w:t>
        </w:r>
      </w:ins>
    </w:p>
    <w:p w:rsidR="009C30DF" w:rsidRPr="009C30DF" w:rsidRDefault="009C30DF" w:rsidP="009C30DF">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9C30DF">
          <w:rPr>
            <w:rFonts w:ascii="Times New Roman" w:eastAsia="Times New Roman" w:hAnsi="Times New Roman" w:cs="Times New Roman"/>
            <w:sz w:val="24"/>
            <w:szCs w:val="24"/>
          </w:rPr>
          <w:t>Jawaban : a</w:t>
        </w:r>
      </w:ins>
    </w:p>
    <w:p w:rsidR="009C30DF" w:rsidRPr="009C30DF" w:rsidRDefault="009C30DF" w:rsidP="009C30DF">
      <w:pPr>
        <w:spacing w:before="100" w:beforeAutospacing="1" w:after="100" w:afterAutospacing="1" w:line="240" w:lineRule="auto"/>
        <w:ind w:left="720"/>
        <w:rPr>
          <w:ins w:id="4" w:author="Unknown"/>
          <w:rFonts w:ascii="Times New Roman" w:eastAsia="Times New Roman" w:hAnsi="Times New Roman" w:cs="Times New Roman"/>
          <w:sz w:val="24"/>
          <w:szCs w:val="24"/>
        </w:rPr>
      </w:pPr>
      <w:ins w:id="5" w:author="Unknown">
        <w:r w:rsidRPr="009C30DF">
          <w:rPr>
            <w:rFonts w:ascii="Times New Roman" w:eastAsia="Times New Roman" w:hAnsi="Times New Roman" w:cs="Times New Roman"/>
            <w:sz w:val="24"/>
            <w:szCs w:val="24"/>
          </w:rPr>
          <w:t>Rindu Dendam</w:t>
        </w:r>
      </w:ins>
    </w:p>
    <w:p w:rsidR="009C30DF" w:rsidRPr="009C30DF" w:rsidRDefault="009C30DF" w:rsidP="009C30DF">
      <w:p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9C30DF">
          <w:rPr>
            <w:rFonts w:ascii="Times New Roman" w:eastAsia="Times New Roman" w:hAnsi="Times New Roman" w:cs="Times New Roman"/>
            <w:sz w:val="24"/>
            <w:szCs w:val="24"/>
          </w:rPr>
          <w:t>Aku mengembara seorang diri</w:t>
        </w:r>
        <w:r w:rsidRPr="009C30DF">
          <w:rPr>
            <w:rFonts w:ascii="Times New Roman" w:eastAsia="Times New Roman" w:hAnsi="Times New Roman" w:cs="Times New Roman"/>
            <w:sz w:val="24"/>
            <w:szCs w:val="24"/>
          </w:rPr>
          <w:br/>
          <w:t>Antara bekas Majapahit</w:t>
        </w:r>
        <w:r w:rsidRPr="009C30DF">
          <w:rPr>
            <w:rFonts w:ascii="Times New Roman" w:eastAsia="Times New Roman" w:hAnsi="Times New Roman" w:cs="Times New Roman"/>
            <w:sz w:val="24"/>
            <w:szCs w:val="24"/>
          </w:rPr>
          <w:br/>
          <w:t>Aku bermimpi, terkenang dulu</w:t>
        </w:r>
        <w:r w:rsidRPr="009C30DF">
          <w:rPr>
            <w:rFonts w:ascii="Times New Roman" w:eastAsia="Times New Roman" w:hAnsi="Times New Roman" w:cs="Times New Roman"/>
            <w:sz w:val="24"/>
            <w:szCs w:val="24"/>
          </w:rPr>
          <w:br/>
          <w:t>Dan teringat waktu sekarang</w:t>
        </w:r>
      </w:ins>
    </w:p>
    <w:p w:rsidR="009C30DF" w:rsidRPr="009C30DF" w:rsidRDefault="009C30DF" w:rsidP="009C30DF">
      <w:pPr>
        <w:spacing w:before="100" w:beforeAutospacing="1" w:after="100" w:afterAutospacing="1" w:line="240" w:lineRule="auto"/>
        <w:rPr>
          <w:ins w:id="8" w:author="Unknown"/>
          <w:rFonts w:ascii="Times New Roman" w:eastAsia="Times New Roman" w:hAnsi="Times New Roman" w:cs="Times New Roman"/>
          <w:sz w:val="24"/>
          <w:szCs w:val="24"/>
        </w:rPr>
      </w:pPr>
      <w:ins w:id="9" w:author="Unknown">
        <w:r w:rsidRPr="009C30DF">
          <w:rPr>
            <w:rFonts w:ascii="Times New Roman" w:eastAsia="Times New Roman" w:hAnsi="Times New Roman" w:cs="Times New Roman"/>
            <w:sz w:val="24"/>
            <w:szCs w:val="24"/>
          </w:rPr>
          <w:t>O, Dewata, pabila gerang</w:t>
        </w:r>
        <w:r w:rsidRPr="009C30DF">
          <w:rPr>
            <w:rFonts w:ascii="Times New Roman" w:eastAsia="Times New Roman" w:hAnsi="Times New Roman" w:cs="Times New Roman"/>
            <w:sz w:val="24"/>
            <w:szCs w:val="24"/>
          </w:rPr>
          <w:br/>
          <w:t>Akan kembali kemegahan</w:t>
        </w:r>
        <w:r w:rsidRPr="009C30DF">
          <w:rPr>
            <w:rFonts w:ascii="Times New Roman" w:eastAsia="Times New Roman" w:hAnsi="Times New Roman" w:cs="Times New Roman"/>
            <w:sz w:val="24"/>
            <w:szCs w:val="24"/>
          </w:rPr>
          <w:br/>
          <w:t>Dan keindahan tanah airku?</w:t>
        </w:r>
        <w:r w:rsidRPr="009C30DF">
          <w:rPr>
            <w:rFonts w:ascii="Times New Roman" w:eastAsia="Times New Roman" w:hAnsi="Times New Roman" w:cs="Times New Roman"/>
            <w:sz w:val="24"/>
            <w:szCs w:val="24"/>
          </w:rPr>
          <w:br/>
          <w:t>Sanusi Pane</w:t>
        </w:r>
      </w:ins>
    </w:p>
    <w:p w:rsidR="009C30DF" w:rsidRPr="009C30DF" w:rsidRDefault="009C30DF" w:rsidP="009C30DF">
      <w:pPr>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9C30DF">
          <w:rPr>
            <w:rFonts w:ascii="Times New Roman" w:eastAsia="Times New Roman" w:hAnsi="Times New Roman" w:cs="Times New Roman"/>
            <w:sz w:val="24"/>
            <w:szCs w:val="24"/>
          </w:rPr>
          <w:t>Amanat yang ada pada puisi tersebut ialah …</w:t>
        </w:r>
        <w:r w:rsidRPr="009C30DF">
          <w:rPr>
            <w:rFonts w:ascii="Times New Roman" w:eastAsia="Times New Roman" w:hAnsi="Times New Roman" w:cs="Times New Roman"/>
            <w:sz w:val="24"/>
            <w:szCs w:val="24"/>
          </w:rPr>
          <w:br/>
          <w:t>a. Hidup harus menjadi seorang pengembara</w:t>
        </w:r>
        <w:r w:rsidRPr="009C30DF">
          <w:rPr>
            <w:rFonts w:ascii="Times New Roman" w:eastAsia="Times New Roman" w:hAnsi="Times New Roman" w:cs="Times New Roman"/>
            <w:sz w:val="24"/>
            <w:szCs w:val="24"/>
          </w:rPr>
          <w:br/>
          <w:t>b. Sudah selayaknya kita membaca sejarah</w:t>
        </w:r>
        <w:r w:rsidRPr="009C30DF">
          <w:rPr>
            <w:rFonts w:ascii="Times New Roman" w:eastAsia="Times New Roman" w:hAnsi="Times New Roman" w:cs="Times New Roman"/>
            <w:sz w:val="24"/>
            <w:szCs w:val="24"/>
          </w:rPr>
          <w:br/>
          <w:t>c. Apabila sedih kita perlu mengingat dewata</w:t>
        </w:r>
        <w:r w:rsidRPr="009C30DF">
          <w:rPr>
            <w:rFonts w:ascii="Times New Roman" w:eastAsia="Times New Roman" w:hAnsi="Times New Roman" w:cs="Times New Roman"/>
            <w:sz w:val="24"/>
            <w:szCs w:val="24"/>
          </w:rPr>
          <w:br/>
          <w:t>d. Sukses adalah pilihan</w:t>
        </w:r>
        <w:r w:rsidRPr="009C30DF">
          <w:rPr>
            <w:rFonts w:ascii="Times New Roman" w:eastAsia="Times New Roman" w:hAnsi="Times New Roman" w:cs="Times New Roman"/>
            <w:sz w:val="24"/>
            <w:szCs w:val="24"/>
          </w:rPr>
          <w:br/>
          <w:t>e. Kita perlu belajar dengan kesuksesan masa lalu</w:t>
        </w:r>
      </w:ins>
    </w:p>
    <w:p w:rsidR="009C30DF" w:rsidRPr="009C30DF" w:rsidRDefault="009C30DF" w:rsidP="009C30DF">
      <w:pPr>
        <w:spacing w:before="100" w:beforeAutospacing="1" w:after="100" w:afterAutospacing="1" w:line="240" w:lineRule="auto"/>
        <w:rPr>
          <w:ins w:id="12" w:author="Unknown"/>
          <w:rFonts w:ascii="Times New Roman" w:eastAsia="Times New Roman" w:hAnsi="Times New Roman" w:cs="Times New Roman"/>
          <w:sz w:val="24"/>
          <w:szCs w:val="24"/>
        </w:rPr>
      </w:pPr>
      <w:ins w:id="13" w:author="Unknown">
        <w:r w:rsidRPr="009C30DF">
          <w:rPr>
            <w:rFonts w:ascii="Times New Roman" w:eastAsia="Times New Roman" w:hAnsi="Times New Roman" w:cs="Times New Roman"/>
            <w:sz w:val="24"/>
            <w:szCs w:val="24"/>
          </w:rPr>
          <w:t>Jawaban : e</w:t>
        </w:r>
        <w:r w:rsidRPr="009C30DF">
          <w:rPr>
            <w:rFonts w:ascii="Times New Roman" w:eastAsia="Times New Roman" w:hAnsi="Times New Roman" w:cs="Times New Roman"/>
            <w:sz w:val="24"/>
            <w:szCs w:val="24"/>
          </w:rPr>
          <w:br/>
          <w:t>Kutipan cerpen untuk soal nomor 11 dan 12</w:t>
        </w:r>
      </w:ins>
    </w:p>
    <w:p w:rsidR="009C30DF" w:rsidRPr="009C30DF" w:rsidRDefault="009C30DF" w:rsidP="009C30DF">
      <w:pPr>
        <w:spacing w:before="100" w:beforeAutospacing="1" w:after="100" w:afterAutospacing="1" w:line="240" w:lineRule="auto"/>
        <w:rPr>
          <w:ins w:id="14" w:author="Unknown"/>
          <w:rFonts w:ascii="Times New Roman" w:eastAsia="Times New Roman" w:hAnsi="Times New Roman" w:cs="Times New Roman"/>
          <w:sz w:val="24"/>
          <w:szCs w:val="24"/>
        </w:rPr>
      </w:pPr>
      <w:ins w:id="15" w:author="Unknown">
        <w:r w:rsidRPr="009C30DF">
          <w:rPr>
            <w:rFonts w:ascii="Times New Roman" w:eastAsia="Times New Roman" w:hAnsi="Times New Roman" w:cs="Times New Roman"/>
            <w:sz w:val="24"/>
            <w:szCs w:val="24"/>
          </w:rPr>
          <w:t>Pada saat giliran pletonnya menyeberang. Kasim menggigil lebih hebat. Bukan dikarenakan hujan yang bertambah deras turun. Bukan dikarenakan angin pegunungan yang menembus ke dalam sela-sela rusuknya. Ia juga menggigil dikarenakan Acep gelisah dalam gendongan. Air hujan sudah menembus masuk membasahi kulitnya dan ia mulai menggigil kedinginan. Kasim terus-menerus berjalan seolah-olah ia menginginkan untuk segera menitipkan anak semata wayangnya yang baru saja ditinggalkan ibunya.</w:t>
        </w:r>
      </w:ins>
    </w:p>
    <w:p w:rsidR="009C30DF" w:rsidRPr="009C30DF" w:rsidRDefault="009C30DF" w:rsidP="009C30DF">
      <w:pPr>
        <w:spacing w:before="100" w:beforeAutospacing="1" w:after="100" w:afterAutospacing="1" w:line="240" w:lineRule="auto"/>
        <w:ind w:left="720"/>
        <w:rPr>
          <w:ins w:id="16" w:author="Unknown"/>
          <w:rFonts w:ascii="Times New Roman" w:eastAsia="Times New Roman" w:hAnsi="Times New Roman" w:cs="Times New Roman"/>
          <w:sz w:val="24"/>
          <w:szCs w:val="24"/>
        </w:rPr>
      </w:pPr>
      <w:ins w:id="17" w:author="Unknown">
        <w:r w:rsidRPr="009C30DF">
          <w:rPr>
            <w:rFonts w:ascii="Times New Roman" w:eastAsia="Times New Roman" w:hAnsi="Times New Roman" w:cs="Times New Roman"/>
            <w:sz w:val="24"/>
            <w:szCs w:val="24"/>
          </w:rPr>
          <w:t>Sudut pandang yang terdapat pada kutipan cerpen di atas ialah …</w:t>
        </w:r>
        <w:r w:rsidRPr="009C30DF">
          <w:rPr>
            <w:rFonts w:ascii="Times New Roman" w:eastAsia="Times New Roman" w:hAnsi="Times New Roman" w:cs="Times New Roman"/>
            <w:sz w:val="24"/>
            <w:szCs w:val="24"/>
          </w:rPr>
          <w:br/>
          <w:t>a. borang pertama pelaku sampingan</w:t>
        </w:r>
        <w:r w:rsidRPr="009C30DF">
          <w:rPr>
            <w:rFonts w:ascii="Times New Roman" w:eastAsia="Times New Roman" w:hAnsi="Times New Roman" w:cs="Times New Roman"/>
            <w:sz w:val="24"/>
            <w:szCs w:val="24"/>
          </w:rPr>
          <w:br/>
        </w:r>
        <w:r w:rsidRPr="009C30DF">
          <w:rPr>
            <w:rFonts w:ascii="Times New Roman" w:eastAsia="Times New Roman" w:hAnsi="Times New Roman" w:cs="Times New Roman"/>
            <w:sz w:val="24"/>
            <w:szCs w:val="24"/>
          </w:rPr>
          <w:lastRenderedPageBreak/>
          <w:t>b. orang pertama di luar cerita</w:t>
        </w:r>
        <w:r w:rsidRPr="009C30DF">
          <w:rPr>
            <w:rFonts w:ascii="Times New Roman" w:eastAsia="Times New Roman" w:hAnsi="Times New Roman" w:cs="Times New Roman"/>
            <w:sz w:val="24"/>
            <w:szCs w:val="24"/>
          </w:rPr>
          <w:br/>
          <w:t>c. orang ketiga pelaku utama</w:t>
        </w:r>
        <w:r w:rsidRPr="009C30DF">
          <w:rPr>
            <w:rFonts w:ascii="Times New Roman" w:eastAsia="Times New Roman" w:hAnsi="Times New Roman" w:cs="Times New Roman"/>
            <w:sz w:val="24"/>
            <w:szCs w:val="24"/>
          </w:rPr>
          <w:br/>
          <w:t>d. orang pertama pelaku utama</w:t>
        </w:r>
        <w:r w:rsidRPr="009C30DF">
          <w:rPr>
            <w:rFonts w:ascii="Times New Roman" w:eastAsia="Times New Roman" w:hAnsi="Times New Roman" w:cs="Times New Roman"/>
            <w:sz w:val="24"/>
            <w:szCs w:val="24"/>
          </w:rPr>
          <w:br/>
          <w:t>e. Bukan orang siapa-siapa</w:t>
        </w:r>
        <w:r w:rsidRPr="009C30DF">
          <w:rPr>
            <w:rFonts w:ascii="Times New Roman" w:eastAsia="Times New Roman" w:hAnsi="Times New Roman" w:cs="Times New Roman"/>
            <w:sz w:val="24"/>
            <w:szCs w:val="24"/>
          </w:rPr>
          <w:br/>
          <w:t>Jawaban : c</w:t>
        </w:r>
      </w:ins>
    </w:p>
    <w:p w:rsidR="009C30DF" w:rsidRPr="009C30DF" w:rsidRDefault="009C30DF" w:rsidP="009C30DF">
      <w:pPr>
        <w:spacing w:before="100" w:beforeAutospacing="1" w:after="100" w:afterAutospacing="1" w:line="240" w:lineRule="auto"/>
        <w:ind w:left="720"/>
        <w:rPr>
          <w:ins w:id="18" w:author="Unknown"/>
          <w:rFonts w:ascii="Times New Roman" w:eastAsia="Times New Roman" w:hAnsi="Times New Roman" w:cs="Times New Roman"/>
          <w:sz w:val="24"/>
          <w:szCs w:val="24"/>
        </w:rPr>
      </w:pPr>
      <w:ins w:id="19" w:author="Unknown">
        <w:r w:rsidRPr="009C30DF">
          <w:rPr>
            <w:rFonts w:ascii="Times New Roman" w:eastAsia="Times New Roman" w:hAnsi="Times New Roman" w:cs="Times New Roman"/>
            <w:sz w:val="24"/>
            <w:szCs w:val="24"/>
          </w:rPr>
          <w:t>Berikut ini merupakan karakter tokoh Kasim berdasarkan dari kutipan cerpen di atas, ialah …</w:t>
        </w:r>
        <w:r w:rsidRPr="009C30DF">
          <w:rPr>
            <w:rFonts w:ascii="Times New Roman" w:eastAsia="Times New Roman" w:hAnsi="Times New Roman" w:cs="Times New Roman"/>
            <w:sz w:val="24"/>
            <w:szCs w:val="24"/>
          </w:rPr>
          <w:br/>
          <w:t>a. pemberani, tidak saying terhadap anak</w:t>
        </w:r>
        <w:r w:rsidRPr="009C30DF">
          <w:rPr>
            <w:rFonts w:ascii="Times New Roman" w:eastAsia="Times New Roman" w:hAnsi="Times New Roman" w:cs="Times New Roman"/>
            <w:sz w:val="24"/>
            <w:szCs w:val="24"/>
          </w:rPr>
          <w:br/>
          <w:t>b. tak mengenal rasa takut</w:t>
        </w:r>
        <w:r w:rsidRPr="009C30DF">
          <w:rPr>
            <w:rFonts w:ascii="Times New Roman" w:eastAsia="Times New Roman" w:hAnsi="Times New Roman" w:cs="Times New Roman"/>
            <w:sz w:val="24"/>
            <w:szCs w:val="24"/>
          </w:rPr>
          <w:br/>
          <w:t>c. berkemauan keras, pantang menyerah</w:t>
        </w:r>
        <w:r w:rsidRPr="009C30DF">
          <w:rPr>
            <w:rFonts w:ascii="Times New Roman" w:eastAsia="Times New Roman" w:hAnsi="Times New Roman" w:cs="Times New Roman"/>
            <w:sz w:val="24"/>
            <w:szCs w:val="24"/>
          </w:rPr>
          <w:br/>
          <w:t>d. mudah menyerah, tanggung jawab</w:t>
        </w:r>
        <w:r w:rsidRPr="009C30DF">
          <w:rPr>
            <w:rFonts w:ascii="Times New Roman" w:eastAsia="Times New Roman" w:hAnsi="Times New Roman" w:cs="Times New Roman"/>
            <w:sz w:val="24"/>
            <w:szCs w:val="24"/>
          </w:rPr>
          <w:br/>
          <w:t>e. Pemarah</w:t>
        </w:r>
      </w:ins>
    </w:p>
    <w:p w:rsidR="009C30DF" w:rsidRPr="009C30DF" w:rsidRDefault="009C30DF" w:rsidP="009C30DF">
      <w:pPr>
        <w:spacing w:after="0" w:line="240" w:lineRule="auto"/>
        <w:rPr>
          <w:ins w:id="20" w:author="Unknown"/>
          <w:rFonts w:ascii="Times New Roman" w:eastAsia="Times New Roman" w:hAnsi="Times New Roman" w:cs="Times New Roman"/>
          <w:color w:val="0000FF"/>
          <w:sz w:val="24"/>
          <w:szCs w:val="24"/>
          <w:u w:val="single"/>
        </w:rPr>
      </w:pPr>
      <w:ins w:id="21" w:author="Unknown">
        <w:r w:rsidRPr="009C30DF">
          <w:rPr>
            <w:rFonts w:ascii="Times New Roman" w:eastAsia="Times New Roman" w:hAnsi="Times New Roman" w:cs="Times New Roman"/>
            <w:sz w:val="24"/>
            <w:szCs w:val="24"/>
          </w:rPr>
          <w:fldChar w:fldCharType="begin"/>
        </w:r>
        <w:r w:rsidRPr="009C30DF">
          <w:rPr>
            <w:rFonts w:ascii="Times New Roman" w:eastAsia="Times New Roman" w:hAnsi="Times New Roman" w:cs="Times New Roman"/>
            <w:sz w:val="24"/>
            <w:szCs w:val="24"/>
          </w:rPr>
          <w:instrText xml:space="preserve"> HYPERLINK "http://kakakpintar.com/pengertian-jenis-contoh-majas-pertentangan-dalam-kalimat/" \t "_blank" </w:instrText>
        </w:r>
        <w:r w:rsidRPr="009C30DF">
          <w:rPr>
            <w:rFonts w:ascii="Times New Roman" w:eastAsia="Times New Roman" w:hAnsi="Times New Roman" w:cs="Times New Roman"/>
            <w:sz w:val="24"/>
            <w:szCs w:val="24"/>
          </w:rPr>
          <w:fldChar w:fldCharType="separate"/>
        </w:r>
      </w:ins>
    </w:p>
    <w:p w:rsidR="009C30DF" w:rsidRPr="009C30DF" w:rsidRDefault="009C30DF" w:rsidP="009C30DF">
      <w:pPr>
        <w:spacing w:after="0" w:line="240" w:lineRule="auto"/>
        <w:rPr>
          <w:ins w:id="22" w:author="Unknown"/>
          <w:rFonts w:ascii="Times New Roman" w:eastAsia="Times New Roman" w:hAnsi="Times New Roman" w:cs="Times New Roman"/>
          <w:sz w:val="24"/>
          <w:szCs w:val="24"/>
        </w:rPr>
      </w:pPr>
      <w:ins w:id="23" w:author="Unknown">
        <w:r w:rsidRPr="009C30DF">
          <w:rPr>
            <w:rFonts w:ascii="Times New Roman" w:eastAsia="Times New Roman" w:hAnsi="Times New Roman" w:cs="Times New Roman"/>
            <w:sz w:val="24"/>
            <w:szCs w:val="24"/>
          </w:rPr>
          <w:t>Baca Juga:</w:t>
        </w:r>
        <w:r w:rsidRPr="009C30DF">
          <w:rPr>
            <w:rFonts w:ascii="Times New Roman" w:eastAsia="Times New Roman" w:hAnsi="Times New Roman" w:cs="Times New Roman"/>
            <w:color w:val="0000FF"/>
            <w:sz w:val="24"/>
            <w:szCs w:val="24"/>
            <w:u w:val="single"/>
          </w:rPr>
          <w:t>  Pengertian, Jenis, &amp; Contoh Majas Pertentangan Dalam Kalimat</w:t>
        </w:r>
      </w:ins>
    </w:p>
    <w:p w:rsidR="009C30DF" w:rsidRPr="009C30DF" w:rsidRDefault="009C30DF" w:rsidP="009C30DF">
      <w:pPr>
        <w:spacing w:line="240" w:lineRule="auto"/>
        <w:rPr>
          <w:ins w:id="24" w:author="Unknown"/>
          <w:rFonts w:ascii="Times New Roman" w:eastAsia="Times New Roman" w:hAnsi="Times New Roman" w:cs="Times New Roman"/>
          <w:sz w:val="24"/>
          <w:szCs w:val="24"/>
        </w:rPr>
      </w:pPr>
      <w:ins w:id="25" w:author="Unknown">
        <w:r w:rsidRPr="009C30DF">
          <w:rPr>
            <w:rFonts w:ascii="Times New Roman" w:eastAsia="Times New Roman" w:hAnsi="Times New Roman" w:cs="Times New Roman"/>
            <w:sz w:val="24"/>
            <w:szCs w:val="24"/>
          </w:rPr>
          <w:fldChar w:fldCharType="end"/>
        </w:r>
      </w:ins>
    </w:p>
    <w:p w:rsidR="009C30DF" w:rsidRPr="009C30DF" w:rsidRDefault="009C30DF" w:rsidP="009C30DF">
      <w:pPr>
        <w:spacing w:before="100" w:beforeAutospacing="1" w:after="100" w:afterAutospacing="1" w:line="240" w:lineRule="auto"/>
        <w:ind w:left="720"/>
        <w:rPr>
          <w:ins w:id="26" w:author="Unknown"/>
          <w:rFonts w:ascii="Times New Roman" w:eastAsia="Times New Roman" w:hAnsi="Times New Roman" w:cs="Times New Roman"/>
          <w:sz w:val="24"/>
          <w:szCs w:val="24"/>
        </w:rPr>
      </w:pPr>
      <w:ins w:id="27" w:author="Unknown">
        <w:r w:rsidRPr="009C30DF">
          <w:rPr>
            <w:rFonts w:ascii="Times New Roman" w:eastAsia="Times New Roman" w:hAnsi="Times New Roman" w:cs="Times New Roman"/>
            <w:sz w:val="24"/>
            <w:szCs w:val="24"/>
          </w:rPr>
          <w:t>Angin bertiup sepoi-sepou. Cuaca begitu cerah cemerlang terkena sinar rembulan. Bintang-bintang bertaburan di atas langit seperti permata bertebaran di atas permadani. Di sebelah sana melancarlah biduk para nelayan yang sedang mengadu nasib dan untung, menentang besarnya gelombang yang penuh dengan marabahaya. Latar dari kutipan novel tersebut ialah …</w:t>
        </w:r>
      </w:ins>
    </w:p>
    <w:p w:rsidR="009C30DF" w:rsidRPr="009C30DF" w:rsidRDefault="009C30DF" w:rsidP="009C30DF">
      <w:pPr>
        <w:spacing w:before="100" w:beforeAutospacing="1" w:after="100" w:afterAutospacing="1" w:line="240" w:lineRule="auto"/>
        <w:ind w:left="1620"/>
        <w:rPr>
          <w:ins w:id="28" w:author="Unknown"/>
          <w:rFonts w:ascii="Times New Roman" w:eastAsia="Times New Roman" w:hAnsi="Times New Roman" w:cs="Times New Roman"/>
          <w:sz w:val="24"/>
          <w:szCs w:val="24"/>
        </w:rPr>
      </w:pPr>
      <w:ins w:id="29" w:author="Unknown">
        <w:r w:rsidRPr="009C30DF">
          <w:rPr>
            <w:rFonts w:ascii="Times New Roman" w:eastAsia="Times New Roman" w:hAnsi="Times New Roman" w:cs="Times New Roman"/>
            <w:sz w:val="24"/>
            <w:szCs w:val="24"/>
          </w:rPr>
          <w:t>Malam hari di langit biru</w:t>
        </w:r>
        <w:r w:rsidRPr="009C30DF">
          <w:rPr>
            <w:rFonts w:ascii="Times New Roman" w:eastAsia="Times New Roman" w:hAnsi="Times New Roman" w:cs="Times New Roman"/>
            <w:sz w:val="24"/>
            <w:szCs w:val="24"/>
          </w:rPr>
          <w:br/>
          <w:t>b. Malam hari di laut lepas</w:t>
        </w:r>
        <w:r w:rsidRPr="009C30DF">
          <w:rPr>
            <w:rFonts w:ascii="Times New Roman" w:eastAsia="Times New Roman" w:hAnsi="Times New Roman" w:cs="Times New Roman"/>
            <w:sz w:val="24"/>
            <w:szCs w:val="24"/>
          </w:rPr>
          <w:br/>
          <w:t>c. Pagi hari di samudera raya</w:t>
        </w:r>
        <w:r w:rsidRPr="009C30DF">
          <w:rPr>
            <w:rFonts w:ascii="Times New Roman" w:eastAsia="Times New Roman" w:hAnsi="Times New Roman" w:cs="Times New Roman"/>
            <w:sz w:val="24"/>
            <w:szCs w:val="24"/>
          </w:rPr>
          <w:br/>
          <w:t>d. Siang hari di tengah laut</w:t>
        </w:r>
        <w:r w:rsidRPr="009C30DF">
          <w:rPr>
            <w:rFonts w:ascii="Times New Roman" w:eastAsia="Times New Roman" w:hAnsi="Times New Roman" w:cs="Times New Roman"/>
            <w:sz w:val="24"/>
            <w:szCs w:val="24"/>
          </w:rPr>
          <w:br/>
          <w:t>e. Maghrib sewaktu adzan maghrib</w:t>
        </w:r>
      </w:ins>
    </w:p>
    <w:p w:rsidR="009C30DF" w:rsidRPr="009C30DF" w:rsidRDefault="009C30DF" w:rsidP="009C30DF">
      <w:pPr>
        <w:spacing w:before="100" w:beforeAutospacing="1" w:after="100" w:afterAutospacing="1" w:line="240" w:lineRule="auto"/>
        <w:rPr>
          <w:ins w:id="30" w:author="Unknown"/>
          <w:rFonts w:ascii="Times New Roman" w:eastAsia="Times New Roman" w:hAnsi="Times New Roman" w:cs="Times New Roman"/>
          <w:sz w:val="24"/>
          <w:szCs w:val="24"/>
        </w:rPr>
      </w:pPr>
      <w:ins w:id="31" w:author="Unknown">
        <w:r w:rsidRPr="009C30DF">
          <w:rPr>
            <w:rFonts w:ascii="Times New Roman" w:eastAsia="Times New Roman" w:hAnsi="Times New Roman" w:cs="Times New Roman"/>
            <w:sz w:val="24"/>
            <w:szCs w:val="24"/>
          </w:rPr>
          <w:t>Jawaban : b</w:t>
        </w:r>
      </w:ins>
    </w:p>
    <w:p w:rsidR="009C30DF" w:rsidRPr="009C30DF" w:rsidRDefault="009C30DF" w:rsidP="009C30DF">
      <w:pPr>
        <w:spacing w:before="100" w:beforeAutospacing="1" w:after="100" w:afterAutospacing="1" w:line="240" w:lineRule="auto"/>
        <w:ind w:left="720"/>
        <w:rPr>
          <w:ins w:id="32" w:author="Unknown"/>
          <w:rFonts w:ascii="Times New Roman" w:eastAsia="Times New Roman" w:hAnsi="Times New Roman" w:cs="Times New Roman"/>
          <w:sz w:val="24"/>
          <w:szCs w:val="24"/>
        </w:rPr>
      </w:pPr>
      <w:ins w:id="33" w:author="Unknown">
        <w:r w:rsidRPr="009C30DF">
          <w:rPr>
            <w:rFonts w:ascii="Times New Roman" w:eastAsia="Times New Roman" w:hAnsi="Times New Roman" w:cs="Times New Roman"/>
            <w:sz w:val="24"/>
            <w:szCs w:val="24"/>
          </w:rPr>
          <w:t>Ketika hari Senin, pada tanggal 21 Januari 2008 anda ditunjuk sebagai petugas pengibar bendera. Anda bisa melaksanakannya dengan sangat baik dan mendapatkan pujian dari teman-teman anda. Catatan buku harian yang paling sesuai dan tepat dengan ilustrasi di atas ialah …</w:t>
        </w:r>
      </w:ins>
    </w:p>
    <w:p w:rsidR="009C30DF" w:rsidRPr="009C30DF" w:rsidRDefault="009C30DF" w:rsidP="009C30DF">
      <w:pPr>
        <w:spacing w:before="100" w:beforeAutospacing="1" w:after="100" w:afterAutospacing="1" w:line="240" w:lineRule="auto"/>
        <w:ind w:left="1620"/>
        <w:rPr>
          <w:ins w:id="34" w:author="Unknown"/>
          <w:rFonts w:ascii="Times New Roman" w:eastAsia="Times New Roman" w:hAnsi="Times New Roman" w:cs="Times New Roman"/>
          <w:sz w:val="24"/>
          <w:szCs w:val="24"/>
        </w:rPr>
      </w:pPr>
      <w:ins w:id="35" w:author="Unknown">
        <w:r w:rsidRPr="009C30DF">
          <w:rPr>
            <w:rFonts w:ascii="Times New Roman" w:eastAsia="Times New Roman" w:hAnsi="Times New Roman" w:cs="Times New Roman"/>
            <w:sz w:val="24"/>
            <w:szCs w:val="24"/>
          </w:rPr>
          <w:t>Pada hari Senin, 21 Januari 2008. Hari ini aku begitu senang sekali. Pagi ini aku ditunjuk sebagai salah satu petugas upacara sebagai pengibar bendera. Aku melakukannya dengan sangat baik. Teman-temanku pun turut memuji kepiawaianku.</w:t>
        </w:r>
        <w:r w:rsidRPr="009C30DF">
          <w:rPr>
            <w:rFonts w:ascii="Times New Roman" w:eastAsia="Times New Roman" w:hAnsi="Times New Roman" w:cs="Times New Roman"/>
            <w:sz w:val="24"/>
            <w:szCs w:val="24"/>
          </w:rPr>
          <w:br/>
          <w:t>b. Aku sangat senang sekali. Aku ditunjuk sebagai salah satu petugas. Aku melakukannya dengan sangat baik. Teman-temanku pun turut memuji kemampuanku.</w:t>
        </w:r>
        <w:r w:rsidRPr="009C30DF">
          <w:rPr>
            <w:rFonts w:ascii="Times New Roman" w:eastAsia="Times New Roman" w:hAnsi="Times New Roman" w:cs="Times New Roman"/>
            <w:sz w:val="24"/>
            <w:szCs w:val="24"/>
          </w:rPr>
          <w:br/>
          <w:t xml:space="preserve">c. Alangkah senangnya aku di hari Senin ini. Kita ditunjuk oleh bapak guru </w:t>
        </w:r>
        <w:r w:rsidRPr="009C30DF">
          <w:rPr>
            <w:rFonts w:ascii="Times New Roman" w:eastAsia="Times New Roman" w:hAnsi="Times New Roman" w:cs="Times New Roman"/>
            <w:sz w:val="24"/>
            <w:szCs w:val="24"/>
          </w:rPr>
          <w:lastRenderedPageBreak/>
          <w:t>untuk menjadi salah satu petugas upacara, yakni sebagai petugas pengibar bendera. Kita dapat melakukannya dengan sangat baik.</w:t>
        </w:r>
      </w:ins>
    </w:p>
    <w:p w:rsidR="009C30DF" w:rsidRPr="009C30DF" w:rsidRDefault="009C30DF" w:rsidP="009C30DF">
      <w:pPr>
        <w:spacing w:before="100" w:beforeAutospacing="1" w:after="100" w:afterAutospacing="1" w:line="240" w:lineRule="auto"/>
        <w:rPr>
          <w:ins w:id="36" w:author="Unknown"/>
          <w:rFonts w:ascii="Times New Roman" w:eastAsia="Times New Roman" w:hAnsi="Times New Roman" w:cs="Times New Roman"/>
          <w:sz w:val="24"/>
          <w:szCs w:val="24"/>
        </w:rPr>
      </w:pPr>
      <w:ins w:id="37" w:author="Unknown">
        <w:r w:rsidRPr="009C30DF">
          <w:rPr>
            <w:rFonts w:ascii="Times New Roman" w:eastAsia="Times New Roman" w:hAnsi="Times New Roman" w:cs="Times New Roman"/>
            <w:sz w:val="24"/>
            <w:szCs w:val="24"/>
          </w:rPr>
          <w:t>d. Senin, di tanggal 21 Januari. Hari itu aku sangat senang sekali. Pagi itu aku ditunjuk oleh bapak guru untuk menjadi salah satu petugas upacara yakni sebagai pengibar bendera merah putih. Aku melakukannya dengan sangat baik. Guru-guru pun turut juga memuji kehebatanku.</w:t>
        </w:r>
      </w:ins>
    </w:p>
    <w:p w:rsidR="009C30DF" w:rsidRPr="009C30DF" w:rsidRDefault="009C30DF" w:rsidP="009C30DF">
      <w:pPr>
        <w:spacing w:before="100" w:beforeAutospacing="1" w:after="100" w:afterAutospacing="1" w:line="240" w:lineRule="auto"/>
        <w:rPr>
          <w:ins w:id="38" w:author="Unknown"/>
          <w:rFonts w:ascii="Times New Roman" w:eastAsia="Times New Roman" w:hAnsi="Times New Roman" w:cs="Times New Roman"/>
          <w:sz w:val="24"/>
          <w:szCs w:val="24"/>
        </w:rPr>
      </w:pPr>
      <w:ins w:id="39" w:author="Unknown">
        <w:r w:rsidRPr="009C30DF">
          <w:rPr>
            <w:rFonts w:ascii="Times New Roman" w:eastAsia="Times New Roman" w:hAnsi="Times New Roman" w:cs="Times New Roman"/>
            <w:sz w:val="24"/>
            <w:szCs w:val="24"/>
          </w:rPr>
          <w:t>e. Aku menjadi petugas upacara</w:t>
        </w:r>
      </w:ins>
    </w:p>
    <w:p w:rsidR="009C30DF" w:rsidRPr="009C30DF" w:rsidRDefault="009C30DF" w:rsidP="009C30DF">
      <w:pPr>
        <w:spacing w:before="100" w:beforeAutospacing="1" w:after="100" w:afterAutospacing="1" w:line="240" w:lineRule="auto"/>
        <w:rPr>
          <w:ins w:id="40" w:author="Unknown"/>
          <w:rFonts w:ascii="Times New Roman" w:eastAsia="Times New Roman" w:hAnsi="Times New Roman" w:cs="Times New Roman"/>
          <w:sz w:val="24"/>
          <w:szCs w:val="24"/>
        </w:rPr>
      </w:pPr>
      <w:ins w:id="41" w:author="Unknown">
        <w:r w:rsidRPr="009C30DF">
          <w:rPr>
            <w:rFonts w:ascii="Times New Roman" w:eastAsia="Times New Roman" w:hAnsi="Times New Roman" w:cs="Times New Roman"/>
            <w:sz w:val="24"/>
            <w:szCs w:val="24"/>
          </w:rPr>
          <w:t>Jawaban : A</w:t>
        </w:r>
      </w:ins>
    </w:p>
    <w:p w:rsidR="009C30DF" w:rsidRPr="009C30DF" w:rsidRDefault="009C30DF" w:rsidP="009C30DF">
      <w:pPr>
        <w:spacing w:before="100" w:beforeAutospacing="1" w:after="100" w:afterAutospacing="1" w:line="240" w:lineRule="auto"/>
        <w:ind w:left="720"/>
        <w:rPr>
          <w:ins w:id="42" w:author="Unknown"/>
          <w:rFonts w:ascii="Times New Roman" w:eastAsia="Times New Roman" w:hAnsi="Times New Roman" w:cs="Times New Roman"/>
          <w:sz w:val="24"/>
          <w:szCs w:val="24"/>
        </w:rPr>
      </w:pPr>
      <w:ins w:id="43" w:author="Unknown">
        <w:r w:rsidRPr="009C30DF">
          <w:rPr>
            <w:rFonts w:ascii="Times New Roman" w:eastAsia="Times New Roman" w:hAnsi="Times New Roman" w:cs="Times New Roman"/>
            <w:sz w:val="24"/>
            <w:szCs w:val="24"/>
          </w:rPr>
          <w:t>Sekolah Rinda menyelenggarakan perlombaan pidato bahasa Indonesia. Rinda merupakan salah satu dari pesertanya, perwakilan dari kelas 7 A. Ia menghafal keseluruhan dari teks pidato dengan penuh gembira dan semangat. Harapannya adalah ia ingin memberikan yang sesuatu hal yang terbaik kepada teman-teman sekelasnya. Di saat perlombaan Rinda memperoleh nomor undian ke-2. Setelah nama Rinda dipanggil, Rinda berjalan perlahan menuju podium. Keringat dinginnya mulai mengucur deras, konsentrasinya pecah dan perlahan hilang. Tak satu pun kata yang diucapkannya, kecuali salam pembukaan. Selanjutnya Rinda berhenti begitu saja dan segera pergi meninggalkan ruangan. Berikut ini yang merupakan kalimat buku harian yang sesuai dengan ilustrasi di atas ialah …</w:t>
        </w:r>
      </w:ins>
    </w:p>
    <w:p w:rsidR="009C30DF" w:rsidRPr="009C30DF" w:rsidRDefault="009C30DF" w:rsidP="009C30DF">
      <w:pPr>
        <w:spacing w:before="100" w:beforeAutospacing="1" w:after="100" w:afterAutospacing="1" w:line="240" w:lineRule="auto"/>
        <w:ind w:left="1620"/>
        <w:rPr>
          <w:ins w:id="44" w:author="Unknown"/>
          <w:rFonts w:ascii="Times New Roman" w:eastAsia="Times New Roman" w:hAnsi="Times New Roman" w:cs="Times New Roman"/>
          <w:sz w:val="24"/>
          <w:szCs w:val="24"/>
        </w:rPr>
      </w:pPr>
      <w:ins w:id="45" w:author="Unknown">
        <w:r w:rsidRPr="009C30DF">
          <w:rPr>
            <w:rFonts w:ascii="Times New Roman" w:eastAsia="Times New Roman" w:hAnsi="Times New Roman" w:cs="Times New Roman"/>
            <w:sz w:val="24"/>
            <w:szCs w:val="24"/>
          </w:rPr>
          <w:t>Rinda begitu kecewa sekali dengan penampilan buruknya pada saat perlombaan</w:t>
        </w:r>
        <w:r w:rsidRPr="009C30DF">
          <w:rPr>
            <w:rFonts w:ascii="Times New Roman" w:eastAsia="Times New Roman" w:hAnsi="Times New Roman" w:cs="Times New Roman"/>
            <w:sz w:val="24"/>
            <w:szCs w:val="24"/>
          </w:rPr>
          <w:br/>
          <w:t>b. Kekecewaannya selalu ia tumpahkan di buku harian miliknya</w:t>
        </w:r>
        <w:r w:rsidRPr="009C30DF">
          <w:rPr>
            <w:rFonts w:ascii="Times New Roman" w:eastAsia="Times New Roman" w:hAnsi="Times New Roman" w:cs="Times New Roman"/>
            <w:sz w:val="24"/>
            <w:szCs w:val="24"/>
          </w:rPr>
          <w:br/>
          <w:t>c. Perasaanku pada saat tampil ke depan mimbar benar-benar cukup mengecewakan</w:t>
        </w:r>
        <w:r w:rsidRPr="009C30DF">
          <w:rPr>
            <w:rFonts w:ascii="Times New Roman" w:eastAsia="Times New Roman" w:hAnsi="Times New Roman" w:cs="Times New Roman"/>
            <w:sz w:val="24"/>
            <w:szCs w:val="24"/>
          </w:rPr>
          <w:br/>
          <w:t>d. Hari ini perasaanku tidak menentu, marah, sedih, kesal, kecewa bercampur aduk menjadi satu.</w:t>
        </w:r>
        <w:r w:rsidRPr="009C30DF">
          <w:rPr>
            <w:rFonts w:ascii="Times New Roman" w:eastAsia="Times New Roman" w:hAnsi="Times New Roman" w:cs="Times New Roman"/>
            <w:sz w:val="24"/>
            <w:szCs w:val="24"/>
          </w:rPr>
          <w:br/>
          <w:t>e. Hari ini adalah hari yang ku tunggu</w:t>
        </w:r>
      </w:ins>
    </w:p>
    <w:p w:rsidR="009C30DF" w:rsidRPr="009C30DF" w:rsidRDefault="009C30DF" w:rsidP="009C30DF">
      <w:pPr>
        <w:spacing w:before="100" w:beforeAutospacing="1" w:after="100" w:afterAutospacing="1" w:line="240" w:lineRule="auto"/>
        <w:rPr>
          <w:ins w:id="46" w:author="Unknown"/>
          <w:rFonts w:ascii="Times New Roman" w:eastAsia="Times New Roman" w:hAnsi="Times New Roman" w:cs="Times New Roman"/>
          <w:sz w:val="24"/>
          <w:szCs w:val="24"/>
        </w:rPr>
      </w:pPr>
      <w:ins w:id="47" w:author="Unknown">
        <w:r w:rsidRPr="009C30DF">
          <w:rPr>
            <w:rFonts w:ascii="Times New Roman" w:eastAsia="Times New Roman" w:hAnsi="Times New Roman" w:cs="Times New Roman"/>
            <w:sz w:val="24"/>
            <w:szCs w:val="24"/>
          </w:rPr>
          <w:t>Jawaban : d</w:t>
        </w:r>
      </w:ins>
    </w:p>
    <w:p w:rsidR="009C30DF" w:rsidRPr="009C30DF" w:rsidRDefault="009C30DF" w:rsidP="009C30DF">
      <w:pPr>
        <w:spacing w:before="100" w:beforeAutospacing="1" w:after="100" w:afterAutospacing="1" w:line="240" w:lineRule="auto"/>
        <w:ind w:left="720"/>
        <w:rPr>
          <w:ins w:id="48" w:author="Unknown"/>
          <w:rFonts w:ascii="Times New Roman" w:eastAsia="Times New Roman" w:hAnsi="Times New Roman" w:cs="Times New Roman"/>
          <w:sz w:val="24"/>
          <w:szCs w:val="24"/>
        </w:rPr>
      </w:pPr>
      <w:ins w:id="49" w:author="Unknown">
        <w:r w:rsidRPr="009C30DF">
          <w:rPr>
            <w:rFonts w:ascii="Times New Roman" w:eastAsia="Times New Roman" w:hAnsi="Times New Roman" w:cs="Times New Roman"/>
            <w:sz w:val="24"/>
            <w:szCs w:val="24"/>
          </w:rPr>
          <w:t>Ketua Koperasi Serba Guna ingin menyelenggarakan rapat pengurus. Ia menugaskan sekretaris organisasinya supaya mempersiapkan surat undangan untuk menyelenggarakan rapat. Rapat yang diselenggarakan untuk melakukan persiapan pelaksanaan Koperasi. esensi pesan yang benar berdasarkan ilustrasi tersebut ialah …</w:t>
        </w:r>
      </w:ins>
    </w:p>
    <w:p w:rsidR="009C30DF" w:rsidRPr="009C30DF" w:rsidRDefault="009C30DF" w:rsidP="009C30DF">
      <w:pPr>
        <w:spacing w:before="100" w:beforeAutospacing="1" w:after="100" w:afterAutospacing="1" w:line="240" w:lineRule="auto"/>
        <w:ind w:left="1620"/>
        <w:rPr>
          <w:ins w:id="50" w:author="Unknown"/>
          <w:rFonts w:ascii="Times New Roman" w:eastAsia="Times New Roman" w:hAnsi="Times New Roman" w:cs="Times New Roman"/>
          <w:sz w:val="24"/>
          <w:szCs w:val="24"/>
        </w:rPr>
      </w:pPr>
      <w:ins w:id="51" w:author="Unknown">
        <w:r w:rsidRPr="009C30DF">
          <w:rPr>
            <w:rFonts w:ascii="Times New Roman" w:eastAsia="Times New Roman" w:hAnsi="Times New Roman" w:cs="Times New Roman"/>
            <w:sz w:val="24"/>
            <w:szCs w:val="24"/>
          </w:rPr>
          <w:t>Buatlah surat undangan</w:t>
        </w:r>
        <w:r w:rsidRPr="009C30DF">
          <w:rPr>
            <w:rFonts w:ascii="Times New Roman" w:eastAsia="Times New Roman" w:hAnsi="Times New Roman" w:cs="Times New Roman"/>
            <w:sz w:val="24"/>
            <w:szCs w:val="24"/>
          </w:rPr>
          <w:br/>
          <w:t>b. Harap agar segera menyusun surat undangan rapat pengurus</w:t>
        </w:r>
        <w:r w:rsidRPr="009C30DF">
          <w:rPr>
            <w:rFonts w:ascii="Times New Roman" w:eastAsia="Times New Roman" w:hAnsi="Times New Roman" w:cs="Times New Roman"/>
            <w:sz w:val="24"/>
            <w:szCs w:val="24"/>
          </w:rPr>
          <w:br/>
          <w:t>c. Harap agar tuliskan surat undangan untuk kepentingan rapat pengurus</w:t>
        </w:r>
        <w:r w:rsidRPr="009C30DF">
          <w:rPr>
            <w:rFonts w:ascii="Times New Roman" w:eastAsia="Times New Roman" w:hAnsi="Times New Roman" w:cs="Times New Roman"/>
            <w:sz w:val="24"/>
            <w:szCs w:val="24"/>
          </w:rPr>
          <w:br/>
          <w:t>d. Harap segera menyiiapkan surat undangan untuk kepentinganrapat pengurus</w:t>
        </w:r>
        <w:r w:rsidRPr="009C30DF">
          <w:rPr>
            <w:rFonts w:ascii="Times New Roman" w:eastAsia="Times New Roman" w:hAnsi="Times New Roman" w:cs="Times New Roman"/>
            <w:sz w:val="24"/>
            <w:szCs w:val="24"/>
          </w:rPr>
          <w:br/>
          <w:t>e. Tolong segera edarkan surat undangan untuk rapat pengurus</w:t>
        </w:r>
      </w:ins>
    </w:p>
    <w:p w:rsidR="009C30DF" w:rsidRPr="009C30DF" w:rsidRDefault="009C30DF" w:rsidP="009C30DF">
      <w:pPr>
        <w:spacing w:after="0" w:line="240" w:lineRule="auto"/>
        <w:rPr>
          <w:ins w:id="52" w:author="Unknown"/>
          <w:rFonts w:ascii="Times New Roman" w:eastAsia="Times New Roman" w:hAnsi="Times New Roman" w:cs="Times New Roman"/>
          <w:color w:val="0000FF"/>
          <w:sz w:val="24"/>
          <w:szCs w:val="24"/>
          <w:u w:val="single"/>
        </w:rPr>
      </w:pPr>
      <w:ins w:id="53" w:author="Unknown">
        <w:r w:rsidRPr="009C30DF">
          <w:rPr>
            <w:rFonts w:ascii="Times New Roman" w:eastAsia="Times New Roman" w:hAnsi="Times New Roman" w:cs="Times New Roman"/>
            <w:sz w:val="24"/>
            <w:szCs w:val="24"/>
          </w:rPr>
          <w:fldChar w:fldCharType="begin"/>
        </w:r>
        <w:r w:rsidRPr="009C30DF">
          <w:rPr>
            <w:rFonts w:ascii="Times New Roman" w:eastAsia="Times New Roman" w:hAnsi="Times New Roman" w:cs="Times New Roman"/>
            <w:sz w:val="24"/>
            <w:szCs w:val="24"/>
          </w:rPr>
          <w:instrText xml:space="preserve"> HYPERLINK "http://kakakpintar.com/contoh-pidato-persuasif-tentang-cinta-tanah-air-dan-persatuan-bangsa/" \t "_blank" </w:instrText>
        </w:r>
        <w:r w:rsidRPr="009C30DF">
          <w:rPr>
            <w:rFonts w:ascii="Times New Roman" w:eastAsia="Times New Roman" w:hAnsi="Times New Roman" w:cs="Times New Roman"/>
            <w:sz w:val="24"/>
            <w:szCs w:val="24"/>
          </w:rPr>
          <w:fldChar w:fldCharType="separate"/>
        </w:r>
      </w:ins>
    </w:p>
    <w:p w:rsidR="009C30DF" w:rsidRPr="009C30DF" w:rsidRDefault="009C30DF" w:rsidP="009C30DF">
      <w:pPr>
        <w:spacing w:after="0" w:line="240" w:lineRule="auto"/>
        <w:rPr>
          <w:ins w:id="54" w:author="Unknown"/>
          <w:rFonts w:ascii="Times New Roman" w:eastAsia="Times New Roman" w:hAnsi="Times New Roman" w:cs="Times New Roman"/>
          <w:sz w:val="24"/>
          <w:szCs w:val="24"/>
        </w:rPr>
      </w:pPr>
      <w:ins w:id="55" w:author="Unknown">
        <w:r w:rsidRPr="009C30DF">
          <w:rPr>
            <w:rFonts w:ascii="Times New Roman" w:eastAsia="Times New Roman" w:hAnsi="Times New Roman" w:cs="Times New Roman"/>
            <w:sz w:val="24"/>
            <w:szCs w:val="24"/>
          </w:rPr>
          <w:t>Baca Juga:</w:t>
        </w:r>
        <w:r w:rsidRPr="009C30DF">
          <w:rPr>
            <w:rFonts w:ascii="Times New Roman" w:eastAsia="Times New Roman" w:hAnsi="Times New Roman" w:cs="Times New Roman"/>
            <w:color w:val="0000FF"/>
            <w:sz w:val="24"/>
            <w:szCs w:val="24"/>
            <w:u w:val="single"/>
          </w:rPr>
          <w:t>  Contoh Pidato Persuasif Tentang Cinta Tanah Air dan Persatuan Bangsa</w:t>
        </w:r>
      </w:ins>
    </w:p>
    <w:p w:rsidR="009C30DF" w:rsidRPr="009C30DF" w:rsidRDefault="009C30DF" w:rsidP="009C30DF">
      <w:pPr>
        <w:spacing w:line="240" w:lineRule="auto"/>
        <w:rPr>
          <w:ins w:id="56" w:author="Unknown"/>
          <w:rFonts w:ascii="Times New Roman" w:eastAsia="Times New Roman" w:hAnsi="Times New Roman" w:cs="Times New Roman"/>
          <w:sz w:val="24"/>
          <w:szCs w:val="24"/>
        </w:rPr>
      </w:pPr>
      <w:ins w:id="57" w:author="Unknown">
        <w:r w:rsidRPr="009C30DF">
          <w:rPr>
            <w:rFonts w:ascii="Times New Roman" w:eastAsia="Times New Roman" w:hAnsi="Times New Roman" w:cs="Times New Roman"/>
            <w:sz w:val="24"/>
            <w:szCs w:val="24"/>
          </w:rPr>
          <w:fldChar w:fldCharType="end"/>
        </w:r>
      </w:ins>
    </w:p>
    <w:p w:rsidR="009C30DF" w:rsidRPr="009C30DF" w:rsidRDefault="009C30DF" w:rsidP="009C30DF">
      <w:pPr>
        <w:spacing w:before="100" w:beforeAutospacing="1" w:after="100" w:afterAutospacing="1" w:line="240" w:lineRule="auto"/>
        <w:rPr>
          <w:ins w:id="58" w:author="Unknown"/>
          <w:rFonts w:ascii="Times New Roman" w:eastAsia="Times New Roman" w:hAnsi="Times New Roman" w:cs="Times New Roman"/>
          <w:sz w:val="24"/>
          <w:szCs w:val="24"/>
        </w:rPr>
      </w:pPr>
      <w:ins w:id="59" w:author="Unknown">
        <w:r w:rsidRPr="009C30DF">
          <w:rPr>
            <w:rFonts w:ascii="Times New Roman" w:eastAsia="Times New Roman" w:hAnsi="Times New Roman" w:cs="Times New Roman"/>
            <w:sz w:val="24"/>
            <w:szCs w:val="24"/>
          </w:rPr>
          <w:lastRenderedPageBreak/>
          <w:t>Jawaban : d</w:t>
        </w:r>
      </w:ins>
    </w:p>
    <w:p w:rsidR="009C30DF" w:rsidRPr="009C30DF" w:rsidRDefault="009C30DF" w:rsidP="009C30DF">
      <w:pPr>
        <w:spacing w:before="100" w:beforeAutospacing="1" w:after="100" w:afterAutospacing="1" w:line="240" w:lineRule="auto"/>
        <w:ind w:left="720"/>
        <w:rPr>
          <w:ins w:id="60" w:author="Unknown"/>
          <w:rFonts w:ascii="Times New Roman" w:eastAsia="Times New Roman" w:hAnsi="Times New Roman" w:cs="Times New Roman"/>
          <w:sz w:val="24"/>
          <w:szCs w:val="24"/>
        </w:rPr>
      </w:pPr>
      <w:ins w:id="61" w:author="Unknown">
        <w:r w:rsidRPr="009C30DF">
          <w:rPr>
            <w:rFonts w:ascii="Times New Roman" w:eastAsia="Times New Roman" w:hAnsi="Times New Roman" w:cs="Times New Roman"/>
            <w:sz w:val="24"/>
            <w:szCs w:val="24"/>
          </w:rPr>
          <w:t>Pada suatu pagi kamu datang ke rumah sahabatmu untuk meminjam sebuah buku paket Bahasa Indonesia. Karena temanmu sedang tidak ada di rumah, sore nati di hari yang sama kamu akan kembali lagi ke rumah sahabatmu. Memo yang tepat jika didasarkan pada ilustrasi di atas ialah …</w:t>
        </w:r>
        <w:r w:rsidRPr="009C30DF">
          <w:rPr>
            <w:rFonts w:ascii="Times New Roman" w:eastAsia="Times New Roman" w:hAnsi="Times New Roman" w:cs="Times New Roman"/>
            <w:sz w:val="24"/>
            <w:szCs w:val="24"/>
          </w:rPr>
          <w:br/>
          <w:t>a. Pagi tadi aku sudah datang ke rumahmu, karena kamu tidak ada, maka sore nanti aku akan kembali lagi.</w:t>
        </w:r>
        <w:r w:rsidRPr="009C30DF">
          <w:rPr>
            <w:rFonts w:ascii="Times New Roman" w:eastAsia="Times New Roman" w:hAnsi="Times New Roman" w:cs="Times New Roman"/>
            <w:sz w:val="24"/>
            <w:szCs w:val="24"/>
          </w:rPr>
          <w:br/>
          <w:t>b. Sore nanti saya akan meminjam buku Bahasa Indonesia di rumahmu.</w:t>
        </w:r>
        <w:r w:rsidRPr="009C30DF">
          <w:rPr>
            <w:rFonts w:ascii="Times New Roman" w:eastAsia="Times New Roman" w:hAnsi="Times New Roman" w:cs="Times New Roman"/>
            <w:sz w:val="24"/>
            <w:szCs w:val="24"/>
          </w:rPr>
          <w:br/>
          <w:t>c. Pagi tadi saya datang ke rumahmu mau meminjam buku Bahasa Indonesia, sore nanti saya datang lagi.</w:t>
        </w:r>
        <w:r w:rsidRPr="009C30DF">
          <w:rPr>
            <w:rFonts w:ascii="Times New Roman" w:eastAsia="Times New Roman" w:hAnsi="Times New Roman" w:cs="Times New Roman"/>
            <w:sz w:val="24"/>
            <w:szCs w:val="24"/>
          </w:rPr>
          <w:br/>
          <w:t>d. Aku datang ke rumahmu mau pinjam buku Paket Bahasa Indonesia.</w:t>
        </w:r>
        <w:r w:rsidRPr="009C30DF">
          <w:rPr>
            <w:rFonts w:ascii="Times New Roman" w:eastAsia="Times New Roman" w:hAnsi="Times New Roman" w:cs="Times New Roman"/>
            <w:sz w:val="24"/>
            <w:szCs w:val="24"/>
          </w:rPr>
          <w:br/>
          <w:t>e. Nanti sore aku datang lagi</w:t>
        </w:r>
      </w:ins>
    </w:p>
    <w:p w:rsidR="009C30DF" w:rsidRPr="009C30DF" w:rsidRDefault="009C30DF" w:rsidP="009C30DF">
      <w:pPr>
        <w:spacing w:before="100" w:beforeAutospacing="1" w:after="100" w:afterAutospacing="1" w:line="240" w:lineRule="auto"/>
        <w:rPr>
          <w:ins w:id="62" w:author="Unknown"/>
          <w:rFonts w:ascii="Times New Roman" w:eastAsia="Times New Roman" w:hAnsi="Times New Roman" w:cs="Times New Roman"/>
          <w:sz w:val="24"/>
          <w:szCs w:val="24"/>
        </w:rPr>
      </w:pPr>
      <w:ins w:id="63" w:author="Unknown">
        <w:r w:rsidRPr="009C30DF">
          <w:rPr>
            <w:rFonts w:ascii="Times New Roman" w:eastAsia="Times New Roman" w:hAnsi="Times New Roman" w:cs="Times New Roman"/>
            <w:sz w:val="24"/>
            <w:szCs w:val="24"/>
          </w:rPr>
          <w:t>Jawaban : c</w:t>
        </w:r>
      </w:ins>
    </w:p>
    <w:p w:rsidR="009C30DF" w:rsidRPr="009C30DF" w:rsidRDefault="009C30DF" w:rsidP="009C30DF">
      <w:pPr>
        <w:spacing w:before="100" w:beforeAutospacing="1" w:after="100" w:afterAutospacing="1" w:line="240" w:lineRule="auto"/>
        <w:ind w:left="720"/>
        <w:rPr>
          <w:ins w:id="64" w:author="Unknown"/>
          <w:rFonts w:ascii="Times New Roman" w:eastAsia="Times New Roman" w:hAnsi="Times New Roman" w:cs="Times New Roman"/>
          <w:sz w:val="24"/>
          <w:szCs w:val="24"/>
        </w:rPr>
      </w:pPr>
      <w:ins w:id="65" w:author="Unknown">
        <w:r w:rsidRPr="009C30DF">
          <w:rPr>
            <w:rFonts w:ascii="Times New Roman" w:eastAsia="Times New Roman" w:hAnsi="Times New Roman" w:cs="Times New Roman"/>
            <w:sz w:val="24"/>
            <w:szCs w:val="24"/>
          </w:rPr>
          <w:t>Usaha Kesehatan Sekolah (UKS) Kelompok Kerja (Pokja) Pertanian SMP Islam Banjarrejo menyelenggarakan kunjungan kerja ke kebun stroberi di daerah Cihanjung. Mereka melakukan penelitian mengenai cara menanam buah kecil itu. Ternyata tidak terlalu sulit untuk menanam buah tersebut. Buah itu bisa diolah menjadi selai, sirop, dan berbagai campuran makanan lain, seperti es krim yang menjadi makanan atau minuman kesukaan para remaja. Kalimat laporan yang benar berdasarkan ilustrasi di atas ialah …</w:t>
        </w:r>
        <w:r w:rsidRPr="009C30DF">
          <w:rPr>
            <w:rFonts w:ascii="Times New Roman" w:eastAsia="Times New Roman" w:hAnsi="Times New Roman" w:cs="Times New Roman"/>
            <w:sz w:val="24"/>
            <w:szCs w:val="24"/>
          </w:rPr>
          <w:br/>
          <w:t>a. Di negara Indonesia tanaman stroberi jauh lebih mudah dikembangkan. Stroberi bisa ditanam di segala musim. Media untuk menanam buah tersebut hanyalah tanah serta gabah kering.</w:t>
        </w:r>
        <w:r w:rsidRPr="009C30DF">
          <w:rPr>
            <w:rFonts w:ascii="Times New Roman" w:eastAsia="Times New Roman" w:hAnsi="Times New Roman" w:cs="Times New Roman"/>
            <w:sz w:val="24"/>
            <w:szCs w:val="24"/>
          </w:rPr>
          <w:br/>
          <w:t>b. UKS Pokja Pertanian SMP Islam Banjarrejo begitu gembira ketika melakukan kunjungan ke kebun stroberi.</w:t>
        </w:r>
        <w:r w:rsidRPr="009C30DF">
          <w:rPr>
            <w:rFonts w:ascii="Times New Roman" w:eastAsia="Times New Roman" w:hAnsi="Times New Roman" w:cs="Times New Roman"/>
            <w:sz w:val="24"/>
            <w:szCs w:val="24"/>
          </w:rPr>
          <w:br/>
          <w:t>c. Kunjungan ke Cihanjung begitu mengesankan. Kami secara bersama-sama bisa dengan mudah memetik buah stroberi. Buah tersebut bisa diolah menjadi selai dan juga sirop.</w:t>
        </w:r>
        <w:r w:rsidRPr="009C30DF">
          <w:rPr>
            <w:rFonts w:ascii="Times New Roman" w:eastAsia="Times New Roman" w:hAnsi="Times New Roman" w:cs="Times New Roman"/>
            <w:sz w:val="24"/>
            <w:szCs w:val="24"/>
          </w:rPr>
          <w:br/>
          <w:t>d. SMP Nusantara melakukan sebuah kunjungan ke kebun stroberi Cihanjung. Mereka melakukan penelitian mengenai banyak hal tentang penanaman dan juga pengolahan buah stroberi. Buah ini merupakan kegemaran para pemuda dan remaja.</w:t>
        </w:r>
        <w:r w:rsidRPr="009C30DF">
          <w:rPr>
            <w:rFonts w:ascii="Times New Roman" w:eastAsia="Times New Roman" w:hAnsi="Times New Roman" w:cs="Times New Roman"/>
            <w:sz w:val="24"/>
            <w:szCs w:val="24"/>
          </w:rPr>
          <w:br/>
          <w:t>e. Buah yang enak untuk dijadikan campuran minuman</w:t>
        </w:r>
      </w:ins>
    </w:p>
    <w:p w:rsidR="009C30DF" w:rsidRPr="009C30DF" w:rsidRDefault="009C30DF" w:rsidP="009C30DF">
      <w:pPr>
        <w:spacing w:before="100" w:beforeAutospacing="1" w:after="100" w:afterAutospacing="1" w:line="240" w:lineRule="auto"/>
        <w:rPr>
          <w:ins w:id="66" w:author="Unknown"/>
          <w:rFonts w:ascii="Times New Roman" w:eastAsia="Times New Roman" w:hAnsi="Times New Roman" w:cs="Times New Roman"/>
          <w:sz w:val="24"/>
          <w:szCs w:val="24"/>
        </w:rPr>
      </w:pPr>
      <w:ins w:id="67" w:author="Unknown">
        <w:r w:rsidRPr="009C30DF">
          <w:rPr>
            <w:rFonts w:ascii="Times New Roman" w:eastAsia="Times New Roman" w:hAnsi="Times New Roman" w:cs="Times New Roman"/>
            <w:sz w:val="24"/>
            <w:szCs w:val="24"/>
          </w:rPr>
          <w:t>Jawaban : d</w:t>
        </w:r>
      </w:ins>
    </w:p>
    <w:p w:rsidR="009C30DF" w:rsidRPr="009C30DF" w:rsidRDefault="009C30DF" w:rsidP="009C30DF">
      <w:pPr>
        <w:spacing w:before="100" w:beforeAutospacing="1" w:after="100" w:afterAutospacing="1" w:line="240" w:lineRule="auto"/>
        <w:ind w:left="720"/>
        <w:rPr>
          <w:ins w:id="68" w:author="Unknown"/>
          <w:rFonts w:ascii="Times New Roman" w:eastAsia="Times New Roman" w:hAnsi="Times New Roman" w:cs="Times New Roman"/>
          <w:sz w:val="24"/>
          <w:szCs w:val="24"/>
        </w:rPr>
      </w:pPr>
      <w:ins w:id="69" w:author="Unknown">
        <w:r w:rsidRPr="009C30DF">
          <w:rPr>
            <w:rFonts w:ascii="Times New Roman" w:eastAsia="Times New Roman" w:hAnsi="Times New Roman" w:cs="Times New Roman"/>
            <w:sz w:val="24"/>
            <w:szCs w:val="24"/>
          </w:rPr>
          <w:t>(1) Dalam beberapa tahun terakhir ini, di Pesisir Laut Jawa itu timbul “spot” hitam yang sangat luas.</w:t>
        </w:r>
        <w:r w:rsidRPr="009C30DF">
          <w:rPr>
            <w:rFonts w:ascii="Times New Roman" w:eastAsia="Times New Roman" w:hAnsi="Times New Roman" w:cs="Times New Roman"/>
            <w:sz w:val="24"/>
            <w:szCs w:val="24"/>
          </w:rPr>
          <w:br/>
          <w:t>(2) Pihak-pihak yang terkait belum tahu mengenai apakah “spot” hitam tersebut adalah sebuah pencemaran atau kah bukan.</w:t>
        </w:r>
        <w:r w:rsidRPr="009C30DF">
          <w:rPr>
            <w:rFonts w:ascii="Times New Roman" w:eastAsia="Times New Roman" w:hAnsi="Times New Roman" w:cs="Times New Roman"/>
            <w:sz w:val="24"/>
            <w:szCs w:val="24"/>
          </w:rPr>
          <w:br/>
          <w:t>(3) Para nelayan dan juga petambak di wilayah Pantai utara Jawa Barat begitu was-was.</w:t>
        </w:r>
        <w:r w:rsidRPr="009C30DF">
          <w:rPr>
            <w:rFonts w:ascii="Times New Roman" w:eastAsia="Times New Roman" w:hAnsi="Times New Roman" w:cs="Times New Roman"/>
            <w:sz w:val="24"/>
            <w:szCs w:val="24"/>
          </w:rPr>
          <w:br/>
          <w:t>(4) Diduga “spot” hitam yang berbau sangat busuk tersebut merupakan semacam biota laut yang telah mati akibat dari persaingan perebutan makanan.</w:t>
        </w:r>
        <w:r w:rsidRPr="009C30DF">
          <w:rPr>
            <w:rFonts w:ascii="Times New Roman" w:eastAsia="Times New Roman" w:hAnsi="Times New Roman" w:cs="Times New Roman"/>
            <w:sz w:val="24"/>
            <w:szCs w:val="24"/>
          </w:rPr>
          <w:br/>
          <w:t>(5) Analisa mengenai benda tersebut akan dilakukan supaya datanya akurat. Berikut ini merupakan susunan kalimat yang benar untuk laporan di atas ialah …</w:t>
        </w:r>
        <w:r w:rsidRPr="009C30DF">
          <w:rPr>
            <w:rFonts w:ascii="Times New Roman" w:eastAsia="Times New Roman" w:hAnsi="Times New Roman" w:cs="Times New Roman"/>
            <w:sz w:val="24"/>
            <w:szCs w:val="24"/>
          </w:rPr>
          <w:br/>
          <w:t>a. (3)-(1)-(5)-(4)-(2)</w:t>
        </w:r>
        <w:r w:rsidRPr="009C30DF">
          <w:rPr>
            <w:rFonts w:ascii="Times New Roman" w:eastAsia="Times New Roman" w:hAnsi="Times New Roman" w:cs="Times New Roman"/>
            <w:sz w:val="24"/>
            <w:szCs w:val="24"/>
          </w:rPr>
          <w:br/>
        </w:r>
        <w:r w:rsidRPr="009C30DF">
          <w:rPr>
            <w:rFonts w:ascii="Times New Roman" w:eastAsia="Times New Roman" w:hAnsi="Times New Roman" w:cs="Times New Roman"/>
            <w:sz w:val="24"/>
            <w:szCs w:val="24"/>
          </w:rPr>
          <w:lastRenderedPageBreak/>
          <w:t>b. (3)-(2)-(1)-(4)-(5)</w:t>
        </w:r>
        <w:r w:rsidRPr="009C30DF">
          <w:rPr>
            <w:rFonts w:ascii="Times New Roman" w:eastAsia="Times New Roman" w:hAnsi="Times New Roman" w:cs="Times New Roman"/>
            <w:sz w:val="24"/>
            <w:szCs w:val="24"/>
          </w:rPr>
          <w:br/>
          <w:t>c. (3)-(2)-(5)-(4)-(1)</w:t>
        </w:r>
        <w:r w:rsidRPr="009C30DF">
          <w:rPr>
            <w:rFonts w:ascii="Times New Roman" w:eastAsia="Times New Roman" w:hAnsi="Times New Roman" w:cs="Times New Roman"/>
            <w:sz w:val="24"/>
            <w:szCs w:val="24"/>
          </w:rPr>
          <w:br/>
          <w:t>d. (3)-(1)-(2)-(4)-(5)</w:t>
        </w:r>
        <w:r w:rsidRPr="009C30DF">
          <w:rPr>
            <w:rFonts w:ascii="Times New Roman" w:eastAsia="Times New Roman" w:hAnsi="Times New Roman" w:cs="Times New Roman"/>
            <w:sz w:val="24"/>
            <w:szCs w:val="24"/>
          </w:rPr>
          <w:br/>
          <w:t>e. (1)-(2)-(3)-(4)-(5)</w:t>
        </w:r>
      </w:ins>
    </w:p>
    <w:p w:rsidR="009C30DF" w:rsidRPr="009C30DF" w:rsidRDefault="009C30DF" w:rsidP="009C30DF">
      <w:pPr>
        <w:spacing w:before="100" w:beforeAutospacing="1" w:after="100" w:afterAutospacing="1" w:line="240" w:lineRule="auto"/>
        <w:rPr>
          <w:ins w:id="70" w:author="Unknown"/>
          <w:rFonts w:ascii="Times New Roman" w:eastAsia="Times New Roman" w:hAnsi="Times New Roman" w:cs="Times New Roman"/>
          <w:sz w:val="24"/>
          <w:szCs w:val="24"/>
        </w:rPr>
      </w:pPr>
      <w:ins w:id="71" w:author="Unknown">
        <w:r w:rsidRPr="009C30DF">
          <w:rPr>
            <w:rFonts w:ascii="Times New Roman" w:eastAsia="Times New Roman" w:hAnsi="Times New Roman" w:cs="Times New Roman"/>
            <w:sz w:val="24"/>
            <w:szCs w:val="24"/>
          </w:rPr>
          <w:t>Jawaban : a</w:t>
        </w:r>
      </w:ins>
    </w:p>
    <w:p w:rsidR="009C30DF" w:rsidRPr="009C30DF" w:rsidRDefault="009C30DF" w:rsidP="009C30DF">
      <w:pPr>
        <w:spacing w:before="100" w:beforeAutospacing="1" w:after="100" w:afterAutospacing="1" w:line="240" w:lineRule="auto"/>
        <w:ind w:left="720"/>
        <w:rPr>
          <w:ins w:id="72" w:author="Unknown"/>
          <w:rFonts w:ascii="Times New Roman" w:eastAsia="Times New Roman" w:hAnsi="Times New Roman" w:cs="Times New Roman"/>
          <w:sz w:val="24"/>
          <w:szCs w:val="24"/>
        </w:rPr>
      </w:pPr>
      <w:ins w:id="73" w:author="Unknown">
        <w:r w:rsidRPr="009C30DF">
          <w:rPr>
            <w:rFonts w:ascii="Times New Roman" w:eastAsia="Times New Roman" w:hAnsi="Times New Roman" w:cs="Times New Roman"/>
            <w:sz w:val="24"/>
            <w:szCs w:val="24"/>
          </w:rPr>
          <w:t>Kotagede tidak bisa dibantah lagi sudah menjadi sentra kerajinan perak terkuat di Indonesia, melewati Bali, Lombok, dan Kendari. Berbagai macam kerajinan perak yang telah diolah sehingga menjadi berbagai macam bentuk lewat beragam metode, semuanya dihasilkan di Kotagede. Semenjak tahun 1970-an, kerajinan perak hasil produksi Kotagede telah banyak diminati wisatawan domestik ataupun mancanegara. Kerajinan tersebut sangat beragam diantaranya yakni berbentuk perhiasan, peralatan rumah tangga, maupun aksesoris perhiasan. Kalimat ini pada paragraf tersebut terletak pada kalimat …</w:t>
        </w:r>
        <w:r w:rsidRPr="009C30DF">
          <w:rPr>
            <w:rFonts w:ascii="Times New Roman" w:eastAsia="Times New Roman" w:hAnsi="Times New Roman" w:cs="Times New Roman"/>
            <w:sz w:val="24"/>
            <w:szCs w:val="24"/>
          </w:rPr>
          <w:br/>
          <w:t>a. Ketiga</w:t>
        </w:r>
        <w:r w:rsidRPr="009C30DF">
          <w:rPr>
            <w:rFonts w:ascii="Times New Roman" w:eastAsia="Times New Roman" w:hAnsi="Times New Roman" w:cs="Times New Roman"/>
            <w:sz w:val="24"/>
            <w:szCs w:val="24"/>
          </w:rPr>
          <w:br/>
          <w:t>b. Kedua</w:t>
        </w:r>
        <w:r w:rsidRPr="009C30DF">
          <w:rPr>
            <w:rFonts w:ascii="Times New Roman" w:eastAsia="Times New Roman" w:hAnsi="Times New Roman" w:cs="Times New Roman"/>
            <w:sz w:val="24"/>
            <w:szCs w:val="24"/>
          </w:rPr>
          <w:br/>
          <w:t>c. Pertama</w:t>
        </w:r>
        <w:r w:rsidRPr="009C30DF">
          <w:rPr>
            <w:rFonts w:ascii="Times New Roman" w:eastAsia="Times New Roman" w:hAnsi="Times New Roman" w:cs="Times New Roman"/>
            <w:sz w:val="24"/>
            <w:szCs w:val="24"/>
          </w:rPr>
          <w:br/>
          <w:t>d. Keempat</w:t>
        </w:r>
        <w:r w:rsidRPr="009C30DF">
          <w:rPr>
            <w:rFonts w:ascii="Times New Roman" w:eastAsia="Times New Roman" w:hAnsi="Times New Roman" w:cs="Times New Roman"/>
            <w:sz w:val="24"/>
            <w:szCs w:val="24"/>
          </w:rPr>
          <w:br/>
          <w:t>e. Tidak ada</w:t>
        </w:r>
      </w:ins>
    </w:p>
    <w:p w:rsidR="009C30DF" w:rsidRPr="009C30DF" w:rsidRDefault="009C30DF" w:rsidP="009C30DF">
      <w:pPr>
        <w:spacing w:before="100" w:beforeAutospacing="1" w:after="100" w:afterAutospacing="1" w:line="240" w:lineRule="auto"/>
        <w:rPr>
          <w:ins w:id="74" w:author="Unknown"/>
          <w:rFonts w:ascii="Times New Roman" w:eastAsia="Times New Roman" w:hAnsi="Times New Roman" w:cs="Times New Roman"/>
          <w:sz w:val="24"/>
          <w:szCs w:val="24"/>
        </w:rPr>
      </w:pPr>
      <w:ins w:id="75" w:author="Unknown">
        <w:r w:rsidRPr="009C30DF">
          <w:rPr>
            <w:rFonts w:ascii="Times New Roman" w:eastAsia="Times New Roman" w:hAnsi="Times New Roman" w:cs="Times New Roman"/>
            <w:sz w:val="24"/>
            <w:szCs w:val="24"/>
          </w:rPr>
          <w:t>Jawaban : A</w:t>
        </w:r>
      </w:ins>
    </w:p>
    <w:p w:rsidR="009C30DF" w:rsidRPr="009C30DF" w:rsidRDefault="009C30DF" w:rsidP="009C30DF">
      <w:pPr>
        <w:numPr>
          <w:ilvl w:val="0"/>
          <w:numId w:val="1"/>
        </w:numPr>
        <w:spacing w:before="100" w:beforeAutospacing="1" w:after="100" w:afterAutospacing="1" w:line="240" w:lineRule="auto"/>
        <w:rPr>
          <w:ins w:id="76" w:author="Unknown"/>
          <w:rFonts w:ascii="Times New Roman" w:eastAsia="Times New Roman" w:hAnsi="Times New Roman" w:cs="Times New Roman"/>
          <w:sz w:val="24"/>
          <w:szCs w:val="24"/>
        </w:rPr>
      </w:pPr>
      <w:ins w:id="77" w:author="Unknown">
        <w:r w:rsidRPr="009C30DF">
          <w:rPr>
            <w:rFonts w:ascii="Times New Roman" w:eastAsia="Times New Roman" w:hAnsi="Times New Roman" w:cs="Times New Roman"/>
            <w:sz w:val="24"/>
            <w:szCs w:val="24"/>
          </w:rPr>
          <w:fldChar w:fldCharType="begin"/>
        </w:r>
        <w:r w:rsidRPr="009C30DF">
          <w:rPr>
            <w:rFonts w:ascii="Times New Roman" w:eastAsia="Times New Roman" w:hAnsi="Times New Roman" w:cs="Times New Roman"/>
            <w:sz w:val="24"/>
            <w:szCs w:val="24"/>
          </w:rPr>
          <w:instrText xml:space="preserve"> HYPERLINK "http://kakakpintar.com/latihan-soal-un-bahasa-indonesia-sma-kunci-jawaban/" \l "0" </w:instrText>
        </w:r>
        <w:r w:rsidRPr="009C30DF">
          <w:rPr>
            <w:rFonts w:ascii="Times New Roman" w:eastAsia="Times New Roman" w:hAnsi="Times New Roman" w:cs="Times New Roman"/>
            <w:sz w:val="24"/>
            <w:szCs w:val="24"/>
          </w:rPr>
          <w:fldChar w:fldCharType="separate"/>
        </w:r>
        <w:r w:rsidRPr="009C30DF">
          <w:rPr>
            <w:rFonts w:ascii="Times New Roman" w:eastAsia="Times New Roman" w:hAnsi="Times New Roman" w:cs="Times New Roman"/>
            <w:color w:val="0000FF"/>
            <w:sz w:val="24"/>
            <w:szCs w:val="24"/>
            <w:u w:val="single"/>
          </w:rPr>
          <w:t>No comments yet</w:t>
        </w:r>
        <w:r w:rsidRPr="009C30DF">
          <w:rPr>
            <w:rFonts w:ascii="Times New Roman" w:eastAsia="Times New Roman" w:hAnsi="Times New Roman" w:cs="Times New Roman"/>
            <w:sz w:val="24"/>
            <w:szCs w:val="24"/>
          </w:rPr>
          <w:fldChar w:fldCharType="end"/>
        </w:r>
      </w:ins>
    </w:p>
    <w:p w:rsidR="009C30DF" w:rsidRPr="009C30DF" w:rsidRDefault="009C30DF" w:rsidP="009C30DF">
      <w:pPr>
        <w:numPr>
          <w:ilvl w:val="0"/>
          <w:numId w:val="2"/>
        </w:numPr>
        <w:spacing w:before="100" w:beforeAutospacing="1" w:after="100" w:afterAutospacing="1" w:line="240" w:lineRule="auto"/>
        <w:outlineLvl w:val="3"/>
        <w:rPr>
          <w:ins w:id="78" w:author="Unknown"/>
          <w:rFonts w:ascii="Times New Roman" w:eastAsia="Times New Roman" w:hAnsi="Times New Roman" w:cs="Times New Roman"/>
          <w:b/>
          <w:bCs/>
          <w:sz w:val="24"/>
          <w:szCs w:val="24"/>
        </w:rPr>
      </w:pPr>
      <w:ins w:id="79" w:author="Unknown">
        <w:r w:rsidRPr="009C30DF">
          <w:rPr>
            <w:rFonts w:ascii="Times New Roman" w:eastAsia="Times New Roman" w:hAnsi="Times New Roman" w:cs="Times New Roman"/>
            <w:b/>
            <w:bCs/>
            <w:sz w:val="24"/>
            <w:szCs w:val="24"/>
          </w:rPr>
          <w:t>Add Your Comment</w:t>
        </w:r>
      </w:ins>
    </w:p>
    <w:p w:rsidR="009C30DF" w:rsidRPr="009C30DF" w:rsidRDefault="009C30DF" w:rsidP="009C30DF">
      <w:pPr>
        <w:pBdr>
          <w:bottom w:val="single" w:sz="6" w:space="1" w:color="auto"/>
        </w:pBdr>
        <w:spacing w:after="0" w:line="240" w:lineRule="auto"/>
        <w:jc w:val="center"/>
        <w:rPr>
          <w:rFonts w:ascii="Arial" w:eastAsia="Times New Roman" w:hAnsi="Arial" w:cs="Arial"/>
          <w:vanish/>
          <w:sz w:val="16"/>
          <w:szCs w:val="16"/>
        </w:rPr>
      </w:pPr>
      <w:r w:rsidRPr="009C30DF">
        <w:rPr>
          <w:rFonts w:ascii="Arial" w:eastAsia="Times New Roman" w:hAnsi="Arial" w:cs="Arial"/>
          <w:vanish/>
          <w:sz w:val="16"/>
          <w:szCs w:val="16"/>
        </w:rPr>
        <w:t>Top of Form</w:t>
      </w:r>
    </w:p>
    <w:p w:rsidR="009C30DF" w:rsidRPr="009C30DF" w:rsidRDefault="009C30DF" w:rsidP="009C30DF">
      <w:pPr>
        <w:spacing w:before="100" w:beforeAutospacing="1" w:after="100" w:afterAutospacing="1" w:line="240" w:lineRule="auto"/>
        <w:ind w:left="720"/>
        <w:rPr>
          <w:ins w:id="80" w:author="Unknown"/>
          <w:rFonts w:ascii="Times New Roman" w:eastAsia="Times New Roman" w:hAnsi="Times New Roman" w:cs="Times New Roman"/>
          <w:sz w:val="24"/>
          <w:szCs w:val="24"/>
        </w:rPr>
      </w:pPr>
      <w:ins w:id="81" w:author="Unknown">
        <w:r w:rsidRPr="009C30D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92.75pt;height:102.75pt" o:ole="">
              <v:imagedata r:id="rId5" o:title=""/>
            </v:shape>
            <w:control r:id="rId6" w:name="DefaultOcxName" w:shapeid="_x0000_i1063"/>
          </w:object>
        </w:r>
      </w:ins>
    </w:p>
    <w:p w:rsidR="009C30DF" w:rsidRPr="009C30DF" w:rsidRDefault="009C30DF" w:rsidP="009C30DF">
      <w:pPr>
        <w:spacing w:before="100" w:beforeAutospacing="1" w:after="100" w:afterAutospacing="1" w:line="240" w:lineRule="auto"/>
        <w:ind w:left="720"/>
        <w:rPr>
          <w:ins w:id="82"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201" coordsize="21600,21600" o:spt="201" path="m,l,21600r21600,l21600,xe">
            <v:stroke joinstyle="miter"/>
            <v:path shadowok="f" o:extrusionok="f" strokeok="f" fillok="f" o:connecttype="rect"/>
            <o:lock v:ext="edit" shapetype="t"/>
          </v:shapetype>
          <v:shape id="_x0000_s1026" type="#_x0000_t201" style="position:absolute;left:0;text-align:left;margin-left:0;margin-top:-.1pt;width:123.75pt;height:18pt;z-index:251660288;mso-position-horizontal:left;mso-position-horizontal-relative:text;mso-position-vertical-relative:text" o:preferrelative="t" filled="f" stroked="f">
            <v:imagedata r:id="rId7" o:title=""/>
            <o:lock v:ext="edit" aspectratio="t"/>
            <w10:wrap type="square" side="right"/>
          </v:shape>
          <w:control r:id="rId8" w:name="DefaultOcxName1" w:shapeid="_x0000_s1026"/>
        </w:pict>
      </w:r>
      <w:r>
        <w:rPr>
          <w:rFonts w:ascii="Times New Roman" w:eastAsia="Times New Roman" w:hAnsi="Times New Roman" w:cs="Times New Roman"/>
          <w:sz w:val="24"/>
          <w:szCs w:val="24"/>
        </w:rPr>
        <w:br w:type="textWrapping" w:clear="all"/>
      </w:r>
    </w:p>
    <w:p w:rsidR="009C30DF" w:rsidRPr="009C30DF" w:rsidRDefault="009C30DF" w:rsidP="009C30DF">
      <w:pPr>
        <w:spacing w:before="100" w:beforeAutospacing="1" w:after="100" w:afterAutospacing="1" w:line="240" w:lineRule="auto"/>
        <w:ind w:left="720"/>
        <w:rPr>
          <w:ins w:id="83" w:author="Unknown"/>
          <w:rFonts w:ascii="Times New Roman" w:eastAsia="Times New Roman" w:hAnsi="Times New Roman" w:cs="Times New Roman"/>
          <w:sz w:val="24"/>
          <w:szCs w:val="24"/>
        </w:rPr>
      </w:pPr>
      <w:ins w:id="84" w:author="Unknown">
        <w:r w:rsidRPr="009C30DF">
          <w:rPr>
            <w:rFonts w:ascii="Times New Roman" w:eastAsia="Times New Roman" w:hAnsi="Times New Roman" w:cs="Times New Roman"/>
            <w:sz w:val="24"/>
            <w:szCs w:val="24"/>
          </w:rPr>
          <w:object w:dxaOrig="1440" w:dyaOrig="1440">
            <v:shape id="_x0000_i1054" type="#_x0000_t75" style="width:123.75pt;height:18pt" o:ole="">
              <v:imagedata r:id="rId7" o:title=""/>
            </v:shape>
            <w:control r:id="rId9" w:name="DefaultOcxName2" w:shapeid="_x0000_i1054"/>
          </w:object>
        </w:r>
      </w:ins>
    </w:p>
    <w:p w:rsidR="009C30DF" w:rsidRPr="009C30DF" w:rsidRDefault="009C30DF" w:rsidP="009C30DF">
      <w:pPr>
        <w:spacing w:before="100" w:beforeAutospacing="1" w:after="100" w:afterAutospacing="1" w:line="240" w:lineRule="auto"/>
        <w:ind w:left="720"/>
        <w:rPr>
          <w:ins w:id="85" w:author="Unknown"/>
          <w:rFonts w:ascii="Times New Roman" w:eastAsia="Times New Roman" w:hAnsi="Times New Roman" w:cs="Times New Roman"/>
          <w:sz w:val="24"/>
          <w:szCs w:val="24"/>
        </w:rPr>
      </w:pPr>
      <w:ins w:id="86" w:author="Unknown">
        <w:r w:rsidRPr="009C30DF">
          <w:rPr>
            <w:rFonts w:ascii="Times New Roman" w:eastAsia="Times New Roman" w:hAnsi="Times New Roman" w:cs="Times New Roman"/>
            <w:sz w:val="24"/>
            <w:szCs w:val="24"/>
          </w:rPr>
          <w:object w:dxaOrig="1440" w:dyaOrig="1440">
            <v:shape id="_x0000_i1053" type="#_x0000_t75" style="width:123.75pt;height:18pt" o:ole="">
              <v:imagedata r:id="rId7" o:title=""/>
            </v:shape>
            <w:control r:id="rId10" w:name="DefaultOcxName3" w:shapeid="_x0000_i1053"/>
          </w:object>
        </w:r>
      </w:ins>
    </w:p>
    <w:p w:rsidR="009C30DF" w:rsidRPr="009C30DF" w:rsidRDefault="009C30DF" w:rsidP="009C30DF">
      <w:pPr>
        <w:pBdr>
          <w:top w:val="single" w:sz="6" w:space="1" w:color="auto"/>
        </w:pBdr>
        <w:spacing w:after="0" w:line="240" w:lineRule="auto"/>
        <w:jc w:val="center"/>
        <w:rPr>
          <w:rFonts w:ascii="Arial" w:eastAsia="Times New Roman" w:hAnsi="Arial" w:cs="Arial"/>
          <w:vanish/>
          <w:sz w:val="16"/>
          <w:szCs w:val="16"/>
        </w:rPr>
      </w:pPr>
      <w:r w:rsidRPr="009C30DF">
        <w:rPr>
          <w:rFonts w:ascii="Arial" w:eastAsia="Times New Roman" w:hAnsi="Arial" w:cs="Arial"/>
          <w:vanish/>
          <w:sz w:val="16"/>
          <w:szCs w:val="16"/>
        </w:rPr>
        <w:t>Bottom of Form</w:t>
      </w:r>
    </w:p>
    <w:p w:rsidR="009C30DF" w:rsidRPr="009C30DF" w:rsidRDefault="009C30DF" w:rsidP="009C30DF">
      <w:pPr>
        <w:numPr>
          <w:ilvl w:val="0"/>
          <w:numId w:val="3"/>
        </w:numPr>
        <w:spacing w:before="100" w:beforeAutospacing="1" w:after="100" w:afterAutospacing="1" w:line="240" w:lineRule="auto"/>
        <w:rPr>
          <w:ins w:id="87" w:author="Unknown"/>
          <w:rFonts w:ascii="Times New Roman" w:eastAsia="Times New Roman" w:hAnsi="Times New Roman" w:cs="Times New Roman"/>
          <w:sz w:val="24"/>
          <w:szCs w:val="24"/>
        </w:rPr>
      </w:pPr>
    </w:p>
    <w:p w:rsidR="009C30DF" w:rsidRPr="009C30DF" w:rsidRDefault="009C30DF" w:rsidP="009C30DF">
      <w:pPr>
        <w:pBdr>
          <w:bottom w:val="single" w:sz="6" w:space="1" w:color="auto"/>
        </w:pBdr>
        <w:spacing w:after="0" w:line="240" w:lineRule="auto"/>
        <w:jc w:val="center"/>
        <w:rPr>
          <w:rFonts w:ascii="Arial" w:eastAsia="Times New Roman" w:hAnsi="Arial" w:cs="Arial"/>
          <w:vanish/>
          <w:sz w:val="16"/>
          <w:szCs w:val="16"/>
        </w:rPr>
      </w:pPr>
      <w:r w:rsidRPr="009C30DF">
        <w:rPr>
          <w:rFonts w:ascii="Arial" w:eastAsia="Times New Roman" w:hAnsi="Arial" w:cs="Arial"/>
          <w:vanish/>
          <w:sz w:val="16"/>
          <w:szCs w:val="16"/>
        </w:rPr>
        <w:t>Top of Form</w:t>
      </w:r>
    </w:p>
    <w:p w:rsidR="009C30DF" w:rsidRPr="009C30DF" w:rsidRDefault="009C30DF" w:rsidP="009C30DF">
      <w:pPr>
        <w:pBdr>
          <w:top w:val="single" w:sz="6" w:space="1" w:color="auto"/>
        </w:pBdr>
        <w:spacing w:after="0" w:line="240" w:lineRule="auto"/>
        <w:jc w:val="center"/>
        <w:rPr>
          <w:rFonts w:ascii="Arial" w:eastAsia="Times New Roman" w:hAnsi="Arial" w:cs="Arial"/>
          <w:vanish/>
          <w:sz w:val="16"/>
          <w:szCs w:val="16"/>
        </w:rPr>
      </w:pPr>
      <w:r w:rsidRPr="009C30DF">
        <w:rPr>
          <w:rFonts w:ascii="Arial" w:eastAsia="Times New Roman" w:hAnsi="Arial" w:cs="Arial"/>
          <w:vanish/>
          <w:sz w:val="16"/>
          <w:szCs w:val="16"/>
        </w:rPr>
        <w:t>Bottom of Form</w:t>
      </w:r>
    </w:p>
    <w:p w:rsidR="009C30DF" w:rsidRPr="009C30DF" w:rsidRDefault="009C30DF" w:rsidP="009C30DF">
      <w:pPr>
        <w:numPr>
          <w:ilvl w:val="0"/>
          <w:numId w:val="4"/>
        </w:numPr>
        <w:spacing w:before="100" w:beforeAutospacing="1" w:after="100" w:afterAutospacing="1" w:line="240" w:lineRule="auto"/>
        <w:rPr>
          <w:ins w:id="88" w:author="Unknown"/>
          <w:rFonts w:ascii="Times New Roman" w:eastAsia="Times New Roman" w:hAnsi="Times New Roman" w:cs="Times New Roman"/>
          <w:sz w:val="24"/>
          <w:szCs w:val="24"/>
        </w:rPr>
      </w:pPr>
      <w:ins w:id="89" w:author="Unknown">
        <w:r w:rsidRPr="009C30DF">
          <w:rPr>
            <w:rFonts w:ascii="Times New Roman" w:eastAsia="Times New Roman" w:hAnsi="Times New Roman" w:cs="Times New Roman"/>
            <w:sz w:val="24"/>
            <w:szCs w:val="24"/>
          </w:rPr>
          <w:fldChar w:fldCharType="begin"/>
        </w:r>
        <w:r w:rsidRPr="009C30DF">
          <w:rPr>
            <w:rFonts w:ascii="Times New Roman" w:eastAsia="Times New Roman" w:hAnsi="Times New Roman" w:cs="Times New Roman"/>
            <w:sz w:val="24"/>
            <w:szCs w:val="24"/>
          </w:rPr>
          <w:instrText xml:space="preserve"> HYPERLINK "http://kakakpintar.com/latihan-soal-un-bahasa-indonesia-sma-kunci-jawaban/" </w:instrText>
        </w:r>
        <w:r w:rsidRPr="009C30DF">
          <w:rPr>
            <w:rFonts w:ascii="Times New Roman" w:eastAsia="Times New Roman" w:hAnsi="Times New Roman" w:cs="Times New Roman"/>
            <w:sz w:val="24"/>
            <w:szCs w:val="24"/>
          </w:rPr>
          <w:fldChar w:fldCharType="separate"/>
        </w:r>
        <w:r w:rsidRPr="009C30DF">
          <w:rPr>
            <w:rFonts w:ascii="Times New Roman" w:eastAsia="Times New Roman" w:hAnsi="Times New Roman" w:cs="Times New Roman"/>
            <w:color w:val="0000FF"/>
            <w:sz w:val="24"/>
            <w:szCs w:val="24"/>
            <w:u w:val="single"/>
          </w:rPr>
          <w:t xml:space="preserve">Popular </w:t>
        </w:r>
        <w:r w:rsidRPr="009C30DF">
          <w:rPr>
            <w:rFonts w:ascii="Times New Roman" w:eastAsia="Times New Roman" w:hAnsi="Times New Roman" w:cs="Times New Roman"/>
            <w:sz w:val="24"/>
            <w:szCs w:val="24"/>
          </w:rPr>
          <w:fldChar w:fldCharType="end"/>
        </w:r>
      </w:ins>
    </w:p>
    <w:p w:rsidR="009C30DF" w:rsidRPr="009C30DF" w:rsidRDefault="009C30DF" w:rsidP="009C30DF">
      <w:pPr>
        <w:numPr>
          <w:ilvl w:val="0"/>
          <w:numId w:val="4"/>
        </w:numPr>
        <w:spacing w:before="100" w:beforeAutospacing="1" w:after="100" w:afterAutospacing="1" w:line="240" w:lineRule="auto"/>
        <w:rPr>
          <w:ins w:id="90" w:author="Unknown"/>
          <w:rFonts w:ascii="Times New Roman" w:eastAsia="Times New Roman" w:hAnsi="Times New Roman" w:cs="Times New Roman"/>
          <w:sz w:val="24"/>
          <w:szCs w:val="24"/>
        </w:rPr>
      </w:pPr>
      <w:ins w:id="91" w:author="Unknown">
        <w:r w:rsidRPr="009C30DF">
          <w:rPr>
            <w:rFonts w:ascii="Times New Roman" w:eastAsia="Times New Roman" w:hAnsi="Times New Roman" w:cs="Times New Roman"/>
            <w:sz w:val="24"/>
            <w:szCs w:val="24"/>
          </w:rPr>
          <w:fldChar w:fldCharType="begin"/>
        </w:r>
        <w:r w:rsidRPr="009C30DF">
          <w:rPr>
            <w:rFonts w:ascii="Times New Roman" w:eastAsia="Times New Roman" w:hAnsi="Times New Roman" w:cs="Times New Roman"/>
            <w:sz w:val="24"/>
            <w:szCs w:val="24"/>
          </w:rPr>
          <w:instrText xml:space="preserve"> HYPERLINK "http://kakakpintar.com/latihan-soal-un-bahasa-indonesia-sma-kunci-jawaban/" </w:instrText>
        </w:r>
        <w:r w:rsidRPr="009C30DF">
          <w:rPr>
            <w:rFonts w:ascii="Times New Roman" w:eastAsia="Times New Roman" w:hAnsi="Times New Roman" w:cs="Times New Roman"/>
            <w:sz w:val="24"/>
            <w:szCs w:val="24"/>
          </w:rPr>
          <w:fldChar w:fldCharType="separate"/>
        </w:r>
        <w:r w:rsidRPr="009C30DF">
          <w:rPr>
            <w:rFonts w:ascii="Times New Roman" w:eastAsia="Times New Roman" w:hAnsi="Times New Roman" w:cs="Times New Roman"/>
            <w:color w:val="0000FF"/>
            <w:sz w:val="24"/>
            <w:szCs w:val="24"/>
            <w:u w:val="single"/>
          </w:rPr>
          <w:t xml:space="preserve">Recent </w:t>
        </w:r>
        <w:r w:rsidRPr="009C30DF">
          <w:rPr>
            <w:rFonts w:ascii="Times New Roman" w:eastAsia="Times New Roman" w:hAnsi="Times New Roman" w:cs="Times New Roman"/>
            <w:sz w:val="24"/>
            <w:szCs w:val="24"/>
          </w:rPr>
          <w:fldChar w:fldCharType="end"/>
        </w:r>
      </w:ins>
    </w:p>
    <w:p w:rsidR="009C30DF" w:rsidRPr="009C30DF" w:rsidRDefault="009C30DF" w:rsidP="009C30DF">
      <w:pPr>
        <w:numPr>
          <w:ilvl w:val="0"/>
          <w:numId w:val="4"/>
        </w:numPr>
        <w:spacing w:before="100" w:beforeAutospacing="1" w:after="100" w:afterAutospacing="1" w:line="240" w:lineRule="auto"/>
        <w:rPr>
          <w:ins w:id="92" w:author="Unknown"/>
          <w:rFonts w:ascii="Times New Roman" w:eastAsia="Times New Roman" w:hAnsi="Times New Roman" w:cs="Times New Roman"/>
          <w:sz w:val="24"/>
          <w:szCs w:val="24"/>
        </w:rPr>
      </w:pPr>
      <w:ins w:id="93" w:author="Unknown">
        <w:r w:rsidRPr="009C30DF">
          <w:rPr>
            <w:rFonts w:ascii="Times New Roman" w:eastAsia="Times New Roman" w:hAnsi="Times New Roman" w:cs="Times New Roman"/>
            <w:sz w:val="24"/>
            <w:szCs w:val="24"/>
          </w:rPr>
          <w:lastRenderedPageBreak/>
          <w:fldChar w:fldCharType="begin"/>
        </w:r>
        <w:r w:rsidRPr="009C30DF">
          <w:rPr>
            <w:rFonts w:ascii="Times New Roman" w:eastAsia="Times New Roman" w:hAnsi="Times New Roman" w:cs="Times New Roman"/>
            <w:sz w:val="24"/>
            <w:szCs w:val="24"/>
          </w:rPr>
          <w:instrText xml:space="preserve"> HYPERLINK "http://kakakpintar.com/latihan-soal-un-bahasa-indonesia-sma-kunci-jawaban/" </w:instrText>
        </w:r>
        <w:r w:rsidRPr="009C30DF">
          <w:rPr>
            <w:rFonts w:ascii="Times New Roman" w:eastAsia="Times New Roman" w:hAnsi="Times New Roman" w:cs="Times New Roman"/>
            <w:sz w:val="24"/>
            <w:szCs w:val="24"/>
          </w:rPr>
          <w:fldChar w:fldCharType="separate"/>
        </w:r>
        <w:r w:rsidRPr="009C30DF">
          <w:rPr>
            <w:rFonts w:ascii="Times New Roman" w:eastAsia="Times New Roman" w:hAnsi="Times New Roman" w:cs="Times New Roman"/>
            <w:color w:val="0000FF"/>
            <w:sz w:val="24"/>
            <w:szCs w:val="24"/>
            <w:u w:val="single"/>
          </w:rPr>
          <w:t xml:space="preserve">Comments </w:t>
        </w:r>
        <w:r w:rsidRPr="009C30DF">
          <w:rPr>
            <w:rFonts w:ascii="Times New Roman" w:eastAsia="Times New Roman" w:hAnsi="Times New Roman" w:cs="Times New Roman"/>
            <w:sz w:val="24"/>
            <w:szCs w:val="24"/>
          </w:rPr>
          <w:fldChar w:fldCharType="end"/>
        </w:r>
      </w:ins>
    </w:p>
    <w:p w:rsidR="009C30DF" w:rsidRPr="009C30DF" w:rsidRDefault="009C30DF" w:rsidP="009C30DF">
      <w:pPr>
        <w:numPr>
          <w:ilvl w:val="0"/>
          <w:numId w:val="5"/>
        </w:numPr>
        <w:spacing w:before="100" w:beforeAutospacing="1" w:after="100" w:afterAutospacing="1" w:line="240" w:lineRule="auto"/>
        <w:rPr>
          <w:ins w:id="94"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33450" cy="619125"/>
            <wp:effectExtent l="19050" t="0" r="0" b="0"/>
            <wp:docPr id="1" name="Picture 1" descr="http://kakakpintar.com/wp-content/uploads/2015/10/Screenshot_9.jpg">
              <a:hlinkClick xmlns:a="http://schemas.openxmlformats.org/drawingml/2006/main" r:id="rId11" tooltip="&quot;5 Contoh Kalimat Kalimat Pembuka Pidato Terbai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kakpintar.com/wp-content/uploads/2015/10/Screenshot_9.jpg">
                      <a:hlinkClick r:id="rId11" tooltip="&quot;5 Contoh Kalimat Kalimat Pembuka Pidato Terbaik&quot;"/>
                    </pic:cNvPr>
                    <pic:cNvPicPr>
                      <a:picLocks noChangeAspect="1" noChangeArrowheads="1"/>
                    </pic:cNvPicPr>
                  </pic:nvPicPr>
                  <pic:blipFill>
                    <a:blip r:embed="rId12" cstate="print"/>
                    <a:srcRect/>
                    <a:stretch>
                      <a:fillRect/>
                    </a:stretch>
                  </pic:blipFill>
                  <pic:spPr bwMode="auto">
                    <a:xfrm>
                      <a:off x="0" y="0"/>
                      <a:ext cx="933450" cy="619125"/>
                    </a:xfrm>
                    <a:prstGeom prst="rect">
                      <a:avLst/>
                    </a:prstGeom>
                    <a:noFill/>
                    <a:ln w="9525">
                      <a:noFill/>
                      <a:miter lim="800000"/>
                      <a:headEnd/>
                      <a:tailEnd/>
                    </a:ln>
                  </pic:spPr>
                </pic:pic>
              </a:graphicData>
            </a:graphic>
          </wp:inline>
        </w:drawing>
      </w:r>
    </w:p>
    <w:p w:rsidR="009C30DF" w:rsidRPr="009C30DF" w:rsidRDefault="009C30DF" w:rsidP="009C30DF">
      <w:pPr>
        <w:spacing w:before="100" w:beforeAutospacing="1" w:after="100" w:afterAutospacing="1" w:line="240" w:lineRule="auto"/>
        <w:ind w:left="720"/>
        <w:rPr>
          <w:ins w:id="95" w:author="Unknown"/>
          <w:rFonts w:ascii="Times New Roman" w:eastAsia="Times New Roman" w:hAnsi="Times New Roman" w:cs="Times New Roman"/>
          <w:sz w:val="24"/>
          <w:szCs w:val="24"/>
        </w:rPr>
      </w:pPr>
      <w:ins w:id="96" w:author="Unknown">
        <w:r w:rsidRPr="009C30DF">
          <w:rPr>
            <w:rFonts w:ascii="Times New Roman" w:eastAsia="Times New Roman" w:hAnsi="Times New Roman" w:cs="Times New Roman"/>
            <w:sz w:val="24"/>
            <w:szCs w:val="24"/>
          </w:rPr>
          <w:fldChar w:fldCharType="begin"/>
        </w:r>
        <w:r w:rsidRPr="009C30DF">
          <w:rPr>
            <w:rFonts w:ascii="Times New Roman" w:eastAsia="Times New Roman" w:hAnsi="Times New Roman" w:cs="Times New Roman"/>
            <w:sz w:val="24"/>
            <w:szCs w:val="24"/>
          </w:rPr>
          <w:instrText xml:space="preserve"> HYPERLINK "http://kakakpintar.com/5-contoh-kalimat-kalimat-pembuka-pidato-terbaik/" \o "5 Contoh Kalimat Kalimat Pembuka Pidato Terbaik" </w:instrText>
        </w:r>
        <w:r w:rsidRPr="009C30DF">
          <w:rPr>
            <w:rFonts w:ascii="Times New Roman" w:eastAsia="Times New Roman" w:hAnsi="Times New Roman" w:cs="Times New Roman"/>
            <w:sz w:val="24"/>
            <w:szCs w:val="24"/>
          </w:rPr>
          <w:fldChar w:fldCharType="separate"/>
        </w:r>
        <w:r w:rsidRPr="009C30DF">
          <w:rPr>
            <w:rFonts w:ascii="Times New Roman" w:eastAsia="Times New Roman" w:hAnsi="Times New Roman" w:cs="Times New Roman"/>
            <w:color w:val="0000FF"/>
            <w:sz w:val="24"/>
            <w:szCs w:val="24"/>
            <w:u w:val="single"/>
          </w:rPr>
          <w:t>5 Contoh Kalimat Kalimat Pembuka Pidato Terbaik</w:t>
        </w:r>
        <w:r w:rsidRPr="009C30DF">
          <w:rPr>
            <w:rFonts w:ascii="Times New Roman" w:eastAsia="Times New Roman" w:hAnsi="Times New Roman" w:cs="Times New Roman"/>
            <w:sz w:val="24"/>
            <w:szCs w:val="24"/>
          </w:rPr>
          <w:fldChar w:fldCharType="end"/>
        </w:r>
      </w:ins>
    </w:p>
    <w:p w:rsidR="009C30DF" w:rsidRPr="009C30DF" w:rsidRDefault="009C30DF" w:rsidP="009C30DF">
      <w:pPr>
        <w:spacing w:before="100" w:beforeAutospacing="1" w:after="100" w:afterAutospacing="1" w:line="240" w:lineRule="auto"/>
        <w:ind w:left="720"/>
        <w:rPr>
          <w:ins w:id="97" w:author="Unknown"/>
          <w:rFonts w:ascii="Times New Roman" w:eastAsia="Times New Roman" w:hAnsi="Times New Roman" w:cs="Times New Roman"/>
          <w:sz w:val="24"/>
          <w:szCs w:val="24"/>
        </w:rPr>
      </w:pPr>
      <w:ins w:id="98" w:author="Unknown">
        <w:r w:rsidRPr="009C30DF">
          <w:rPr>
            <w:rFonts w:ascii="Times New Roman" w:eastAsia="Times New Roman" w:hAnsi="Times New Roman" w:cs="Times New Roman"/>
            <w:sz w:val="24"/>
            <w:szCs w:val="24"/>
          </w:rPr>
          <w:t xml:space="preserve">Oct 6, 2015 </w:t>
        </w:r>
      </w:ins>
    </w:p>
    <w:p w:rsidR="009C30DF" w:rsidRPr="009C30DF" w:rsidRDefault="009C30DF" w:rsidP="009C30DF">
      <w:pPr>
        <w:numPr>
          <w:ilvl w:val="0"/>
          <w:numId w:val="5"/>
        </w:numPr>
        <w:spacing w:before="100" w:beforeAutospacing="1" w:after="100" w:afterAutospacing="1" w:line="240" w:lineRule="auto"/>
        <w:rPr>
          <w:ins w:id="99"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33450" cy="619125"/>
            <wp:effectExtent l="19050" t="0" r="0" b="0"/>
            <wp:docPr id="2" name="Picture 2" descr="http://kakakpintar.com/wp-content/uploads/2015/11/Screenshot_33.jpg">
              <a:hlinkClick xmlns:a="http://schemas.openxmlformats.org/drawingml/2006/main" r:id="rId13" tooltip="&quot;Pengertian Sinonim dan Antonim Serta Contohny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akakpintar.com/wp-content/uploads/2015/11/Screenshot_33.jpg">
                      <a:hlinkClick r:id="rId13" tooltip="&quot;Pengertian Sinonim dan Antonim Serta Contohnya&quot;"/>
                    </pic:cNvPr>
                    <pic:cNvPicPr>
                      <a:picLocks noChangeAspect="1" noChangeArrowheads="1"/>
                    </pic:cNvPicPr>
                  </pic:nvPicPr>
                  <pic:blipFill>
                    <a:blip r:embed="rId14" cstate="print"/>
                    <a:srcRect/>
                    <a:stretch>
                      <a:fillRect/>
                    </a:stretch>
                  </pic:blipFill>
                  <pic:spPr bwMode="auto">
                    <a:xfrm>
                      <a:off x="0" y="0"/>
                      <a:ext cx="933450" cy="619125"/>
                    </a:xfrm>
                    <a:prstGeom prst="rect">
                      <a:avLst/>
                    </a:prstGeom>
                    <a:noFill/>
                    <a:ln w="9525">
                      <a:noFill/>
                      <a:miter lim="800000"/>
                      <a:headEnd/>
                      <a:tailEnd/>
                    </a:ln>
                  </pic:spPr>
                </pic:pic>
              </a:graphicData>
            </a:graphic>
          </wp:inline>
        </w:drawing>
      </w:r>
    </w:p>
    <w:p w:rsidR="009C30DF" w:rsidRPr="009C30DF" w:rsidRDefault="009C30DF" w:rsidP="009C30DF">
      <w:pPr>
        <w:spacing w:before="100" w:beforeAutospacing="1" w:after="100" w:afterAutospacing="1" w:line="240" w:lineRule="auto"/>
        <w:ind w:left="720"/>
        <w:rPr>
          <w:ins w:id="100" w:author="Unknown"/>
          <w:rFonts w:ascii="Times New Roman" w:eastAsia="Times New Roman" w:hAnsi="Times New Roman" w:cs="Times New Roman"/>
          <w:sz w:val="24"/>
          <w:szCs w:val="24"/>
        </w:rPr>
      </w:pPr>
      <w:ins w:id="101" w:author="Unknown">
        <w:r w:rsidRPr="009C30DF">
          <w:rPr>
            <w:rFonts w:ascii="Times New Roman" w:eastAsia="Times New Roman" w:hAnsi="Times New Roman" w:cs="Times New Roman"/>
            <w:sz w:val="24"/>
            <w:szCs w:val="24"/>
          </w:rPr>
          <w:fldChar w:fldCharType="begin"/>
        </w:r>
        <w:r w:rsidRPr="009C30DF">
          <w:rPr>
            <w:rFonts w:ascii="Times New Roman" w:eastAsia="Times New Roman" w:hAnsi="Times New Roman" w:cs="Times New Roman"/>
            <w:sz w:val="24"/>
            <w:szCs w:val="24"/>
          </w:rPr>
          <w:instrText xml:space="preserve"> HYPERLINK "http://kakakpintar.com/pengertian-sinonim-dan-antonim-serta-contohnya/" \o "Pengertian Sinonim dan Antonim Serta Contohnya" </w:instrText>
        </w:r>
        <w:r w:rsidRPr="009C30DF">
          <w:rPr>
            <w:rFonts w:ascii="Times New Roman" w:eastAsia="Times New Roman" w:hAnsi="Times New Roman" w:cs="Times New Roman"/>
            <w:sz w:val="24"/>
            <w:szCs w:val="24"/>
          </w:rPr>
          <w:fldChar w:fldCharType="separate"/>
        </w:r>
        <w:r w:rsidRPr="009C30DF">
          <w:rPr>
            <w:rFonts w:ascii="Times New Roman" w:eastAsia="Times New Roman" w:hAnsi="Times New Roman" w:cs="Times New Roman"/>
            <w:color w:val="0000FF"/>
            <w:sz w:val="24"/>
            <w:szCs w:val="24"/>
            <w:u w:val="single"/>
          </w:rPr>
          <w:t>Pengertian Sinonim dan Antonim Serta Contohnya</w:t>
        </w:r>
        <w:r w:rsidRPr="009C30DF">
          <w:rPr>
            <w:rFonts w:ascii="Times New Roman" w:eastAsia="Times New Roman" w:hAnsi="Times New Roman" w:cs="Times New Roman"/>
            <w:sz w:val="24"/>
            <w:szCs w:val="24"/>
          </w:rPr>
          <w:fldChar w:fldCharType="end"/>
        </w:r>
      </w:ins>
    </w:p>
    <w:p w:rsidR="009C30DF" w:rsidRPr="009C30DF" w:rsidRDefault="009C30DF" w:rsidP="009C30DF">
      <w:pPr>
        <w:spacing w:before="100" w:beforeAutospacing="1" w:after="100" w:afterAutospacing="1" w:line="240" w:lineRule="auto"/>
        <w:ind w:left="720"/>
        <w:rPr>
          <w:ins w:id="102" w:author="Unknown"/>
          <w:rFonts w:ascii="Times New Roman" w:eastAsia="Times New Roman" w:hAnsi="Times New Roman" w:cs="Times New Roman"/>
          <w:sz w:val="24"/>
          <w:szCs w:val="24"/>
        </w:rPr>
      </w:pPr>
      <w:ins w:id="103" w:author="Unknown">
        <w:r w:rsidRPr="009C30DF">
          <w:rPr>
            <w:rFonts w:ascii="Times New Roman" w:eastAsia="Times New Roman" w:hAnsi="Times New Roman" w:cs="Times New Roman"/>
            <w:sz w:val="24"/>
            <w:szCs w:val="24"/>
          </w:rPr>
          <w:t xml:space="preserve">Nov 11, 2015 </w:t>
        </w:r>
      </w:ins>
    </w:p>
    <w:p w:rsidR="009C30DF" w:rsidRPr="009C30DF" w:rsidRDefault="009C30DF" w:rsidP="009C30DF">
      <w:pPr>
        <w:numPr>
          <w:ilvl w:val="0"/>
          <w:numId w:val="5"/>
        </w:numPr>
        <w:spacing w:before="100" w:beforeAutospacing="1" w:after="100" w:afterAutospacing="1" w:line="240" w:lineRule="auto"/>
        <w:rPr>
          <w:ins w:id="104"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52500" cy="533400"/>
            <wp:effectExtent l="19050" t="0" r="0" b="0"/>
            <wp:docPr id="3" name="Picture 3" descr="http://kakakpintar.com/wp-content/uploads/2015/10/Screenshot_92.jpg">
              <a:hlinkClick xmlns:a="http://schemas.openxmlformats.org/drawingml/2006/main" r:id="rId15" tooltip="&quot;Contoh Kerangka Karangan dan Cara Membuatny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kakpintar.com/wp-content/uploads/2015/10/Screenshot_92.jpg">
                      <a:hlinkClick r:id="rId15" tooltip="&quot;Contoh Kerangka Karangan dan Cara Membuatnya&quot;"/>
                    </pic:cNvPr>
                    <pic:cNvPicPr>
                      <a:picLocks noChangeAspect="1" noChangeArrowheads="1"/>
                    </pic:cNvPicPr>
                  </pic:nvPicPr>
                  <pic:blipFill>
                    <a:blip r:embed="rId16" cstate="print"/>
                    <a:srcRect/>
                    <a:stretch>
                      <a:fillRect/>
                    </a:stretch>
                  </pic:blipFill>
                  <pic:spPr bwMode="auto">
                    <a:xfrm>
                      <a:off x="0" y="0"/>
                      <a:ext cx="952500" cy="533400"/>
                    </a:xfrm>
                    <a:prstGeom prst="rect">
                      <a:avLst/>
                    </a:prstGeom>
                    <a:noFill/>
                    <a:ln w="9525">
                      <a:noFill/>
                      <a:miter lim="800000"/>
                      <a:headEnd/>
                      <a:tailEnd/>
                    </a:ln>
                  </pic:spPr>
                </pic:pic>
              </a:graphicData>
            </a:graphic>
          </wp:inline>
        </w:drawing>
      </w:r>
    </w:p>
    <w:p w:rsidR="009C30DF" w:rsidRPr="009C30DF" w:rsidRDefault="009C30DF" w:rsidP="009C30DF">
      <w:pPr>
        <w:spacing w:before="100" w:beforeAutospacing="1" w:after="100" w:afterAutospacing="1" w:line="240" w:lineRule="auto"/>
        <w:ind w:left="720"/>
        <w:rPr>
          <w:ins w:id="105" w:author="Unknown"/>
          <w:rFonts w:ascii="Times New Roman" w:eastAsia="Times New Roman" w:hAnsi="Times New Roman" w:cs="Times New Roman"/>
          <w:sz w:val="24"/>
          <w:szCs w:val="24"/>
        </w:rPr>
      </w:pPr>
      <w:ins w:id="106" w:author="Unknown">
        <w:r w:rsidRPr="009C30DF">
          <w:rPr>
            <w:rFonts w:ascii="Times New Roman" w:eastAsia="Times New Roman" w:hAnsi="Times New Roman" w:cs="Times New Roman"/>
            <w:sz w:val="24"/>
            <w:szCs w:val="24"/>
          </w:rPr>
          <w:fldChar w:fldCharType="begin"/>
        </w:r>
        <w:r w:rsidRPr="009C30DF">
          <w:rPr>
            <w:rFonts w:ascii="Times New Roman" w:eastAsia="Times New Roman" w:hAnsi="Times New Roman" w:cs="Times New Roman"/>
            <w:sz w:val="24"/>
            <w:szCs w:val="24"/>
          </w:rPr>
          <w:instrText xml:space="preserve"> HYPERLINK "http://kakakpintar.com/contoh-kerangka-karangan-dan-cara-membuatnya/" \o "Contoh Kerangka Karangan dan Cara Membuatnya" </w:instrText>
        </w:r>
        <w:r w:rsidRPr="009C30DF">
          <w:rPr>
            <w:rFonts w:ascii="Times New Roman" w:eastAsia="Times New Roman" w:hAnsi="Times New Roman" w:cs="Times New Roman"/>
            <w:sz w:val="24"/>
            <w:szCs w:val="24"/>
          </w:rPr>
          <w:fldChar w:fldCharType="separate"/>
        </w:r>
        <w:r w:rsidRPr="009C30DF">
          <w:rPr>
            <w:rFonts w:ascii="Times New Roman" w:eastAsia="Times New Roman" w:hAnsi="Times New Roman" w:cs="Times New Roman"/>
            <w:color w:val="0000FF"/>
            <w:sz w:val="24"/>
            <w:szCs w:val="24"/>
            <w:u w:val="single"/>
          </w:rPr>
          <w:t>Contoh Kerangka Karangan dan Cara Membuatnya</w:t>
        </w:r>
        <w:r w:rsidRPr="009C30DF">
          <w:rPr>
            <w:rFonts w:ascii="Times New Roman" w:eastAsia="Times New Roman" w:hAnsi="Times New Roman" w:cs="Times New Roman"/>
            <w:sz w:val="24"/>
            <w:szCs w:val="24"/>
          </w:rPr>
          <w:fldChar w:fldCharType="end"/>
        </w:r>
      </w:ins>
    </w:p>
    <w:p w:rsidR="009C30DF" w:rsidRPr="009C30DF" w:rsidRDefault="009C30DF" w:rsidP="009C30DF">
      <w:pPr>
        <w:spacing w:before="100" w:beforeAutospacing="1" w:after="100" w:afterAutospacing="1" w:line="240" w:lineRule="auto"/>
        <w:ind w:left="720"/>
        <w:rPr>
          <w:ins w:id="107" w:author="Unknown"/>
          <w:rFonts w:ascii="Times New Roman" w:eastAsia="Times New Roman" w:hAnsi="Times New Roman" w:cs="Times New Roman"/>
          <w:sz w:val="24"/>
          <w:szCs w:val="24"/>
        </w:rPr>
      </w:pPr>
      <w:ins w:id="108" w:author="Unknown">
        <w:r w:rsidRPr="009C30DF">
          <w:rPr>
            <w:rFonts w:ascii="Times New Roman" w:eastAsia="Times New Roman" w:hAnsi="Times New Roman" w:cs="Times New Roman"/>
            <w:sz w:val="24"/>
            <w:szCs w:val="24"/>
          </w:rPr>
          <w:t xml:space="preserve">Oct 27, 2015 </w:t>
        </w:r>
      </w:ins>
    </w:p>
    <w:p w:rsidR="009C30DF" w:rsidRPr="009C30DF" w:rsidRDefault="009C30DF" w:rsidP="009C30DF">
      <w:pPr>
        <w:numPr>
          <w:ilvl w:val="0"/>
          <w:numId w:val="5"/>
        </w:numPr>
        <w:spacing w:before="100" w:beforeAutospacing="1" w:after="100" w:afterAutospacing="1" w:line="240" w:lineRule="auto"/>
        <w:rPr>
          <w:ins w:id="109"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52500" cy="619125"/>
            <wp:effectExtent l="19050" t="0" r="0" b="0"/>
            <wp:docPr id="4" name="Picture 4" descr="http://kakakpintar.com/wp-content/uploads/2015/10/Screenshot_26.jpg">
              <a:hlinkClick xmlns:a="http://schemas.openxmlformats.org/drawingml/2006/main" r:id="rId17" tooltip="&quot;Jenis-Jenis Pola Pengembangan Paragraf (Penjelasan Lengka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akakpintar.com/wp-content/uploads/2015/10/Screenshot_26.jpg">
                      <a:hlinkClick r:id="rId17" tooltip="&quot;Jenis-Jenis Pola Pengembangan Paragraf (Penjelasan Lengkap)&quot;"/>
                    </pic:cNvPr>
                    <pic:cNvPicPr>
                      <a:picLocks noChangeAspect="1" noChangeArrowheads="1"/>
                    </pic:cNvPicPr>
                  </pic:nvPicPr>
                  <pic:blipFill>
                    <a:blip r:embed="rId18" cstate="print"/>
                    <a:srcRect/>
                    <a:stretch>
                      <a:fillRect/>
                    </a:stretch>
                  </pic:blipFill>
                  <pic:spPr bwMode="auto">
                    <a:xfrm>
                      <a:off x="0" y="0"/>
                      <a:ext cx="952500" cy="619125"/>
                    </a:xfrm>
                    <a:prstGeom prst="rect">
                      <a:avLst/>
                    </a:prstGeom>
                    <a:noFill/>
                    <a:ln w="9525">
                      <a:noFill/>
                      <a:miter lim="800000"/>
                      <a:headEnd/>
                      <a:tailEnd/>
                    </a:ln>
                  </pic:spPr>
                </pic:pic>
              </a:graphicData>
            </a:graphic>
          </wp:inline>
        </w:drawing>
      </w:r>
    </w:p>
    <w:p w:rsidR="009C30DF" w:rsidRPr="009C30DF" w:rsidRDefault="009C30DF" w:rsidP="009C30DF">
      <w:pPr>
        <w:spacing w:before="100" w:beforeAutospacing="1" w:after="100" w:afterAutospacing="1" w:line="240" w:lineRule="auto"/>
        <w:ind w:left="720"/>
        <w:rPr>
          <w:ins w:id="110" w:author="Unknown"/>
          <w:rFonts w:ascii="Times New Roman" w:eastAsia="Times New Roman" w:hAnsi="Times New Roman" w:cs="Times New Roman"/>
          <w:sz w:val="24"/>
          <w:szCs w:val="24"/>
        </w:rPr>
      </w:pPr>
      <w:ins w:id="111" w:author="Unknown">
        <w:r w:rsidRPr="009C30DF">
          <w:rPr>
            <w:rFonts w:ascii="Times New Roman" w:eastAsia="Times New Roman" w:hAnsi="Times New Roman" w:cs="Times New Roman"/>
            <w:sz w:val="24"/>
            <w:szCs w:val="24"/>
          </w:rPr>
          <w:fldChar w:fldCharType="begin"/>
        </w:r>
        <w:r w:rsidRPr="009C30DF">
          <w:rPr>
            <w:rFonts w:ascii="Times New Roman" w:eastAsia="Times New Roman" w:hAnsi="Times New Roman" w:cs="Times New Roman"/>
            <w:sz w:val="24"/>
            <w:szCs w:val="24"/>
          </w:rPr>
          <w:instrText xml:space="preserve"> HYPERLINK "http://kakakpintar.com/jenis-jenis-pola-pengembangan-paragraf-penjelasan-lengkap/" \o "Jenis-Jenis Pola Pengembangan Paragraf (Penjelasan Lengkap)" </w:instrText>
        </w:r>
        <w:r w:rsidRPr="009C30DF">
          <w:rPr>
            <w:rFonts w:ascii="Times New Roman" w:eastAsia="Times New Roman" w:hAnsi="Times New Roman" w:cs="Times New Roman"/>
            <w:sz w:val="24"/>
            <w:szCs w:val="24"/>
          </w:rPr>
          <w:fldChar w:fldCharType="separate"/>
        </w:r>
        <w:r w:rsidRPr="009C30DF">
          <w:rPr>
            <w:rFonts w:ascii="Times New Roman" w:eastAsia="Times New Roman" w:hAnsi="Times New Roman" w:cs="Times New Roman"/>
            <w:color w:val="0000FF"/>
            <w:sz w:val="24"/>
            <w:szCs w:val="24"/>
            <w:u w:val="single"/>
          </w:rPr>
          <w:t>Jenis-Jenis Pola Pengembangan Paragraf (Penjelasan Lengkap)</w:t>
        </w:r>
        <w:r w:rsidRPr="009C30DF">
          <w:rPr>
            <w:rFonts w:ascii="Times New Roman" w:eastAsia="Times New Roman" w:hAnsi="Times New Roman" w:cs="Times New Roman"/>
            <w:sz w:val="24"/>
            <w:szCs w:val="24"/>
          </w:rPr>
          <w:fldChar w:fldCharType="end"/>
        </w:r>
      </w:ins>
    </w:p>
    <w:p w:rsidR="009C30DF" w:rsidRPr="009C30DF" w:rsidRDefault="009C30DF" w:rsidP="009C30DF">
      <w:pPr>
        <w:spacing w:before="100" w:beforeAutospacing="1" w:after="100" w:afterAutospacing="1" w:line="240" w:lineRule="auto"/>
        <w:ind w:left="720"/>
        <w:rPr>
          <w:ins w:id="112" w:author="Unknown"/>
          <w:rFonts w:ascii="Times New Roman" w:eastAsia="Times New Roman" w:hAnsi="Times New Roman" w:cs="Times New Roman"/>
          <w:sz w:val="24"/>
          <w:szCs w:val="24"/>
        </w:rPr>
      </w:pPr>
      <w:ins w:id="113" w:author="Unknown">
        <w:r w:rsidRPr="009C30DF">
          <w:rPr>
            <w:rFonts w:ascii="Times New Roman" w:eastAsia="Times New Roman" w:hAnsi="Times New Roman" w:cs="Times New Roman"/>
            <w:sz w:val="24"/>
            <w:szCs w:val="24"/>
          </w:rPr>
          <w:t xml:space="preserve">Oct 12, 2015 </w:t>
        </w:r>
      </w:ins>
    </w:p>
    <w:p w:rsidR="009C30DF" w:rsidRPr="009C30DF" w:rsidRDefault="009C30DF" w:rsidP="009C30DF">
      <w:pPr>
        <w:numPr>
          <w:ilvl w:val="0"/>
          <w:numId w:val="5"/>
        </w:numPr>
        <w:spacing w:before="100" w:beforeAutospacing="1" w:after="100" w:afterAutospacing="1" w:line="240" w:lineRule="auto"/>
        <w:rPr>
          <w:ins w:id="114"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52500" cy="619125"/>
            <wp:effectExtent l="19050" t="0" r="0" b="0"/>
            <wp:docPr id="5" name="Picture 5" descr="http://kakakpintar.com/wp-content/uploads/2017/01/Screenshot_259-100x65.jpg">
              <a:hlinkClick xmlns:a="http://schemas.openxmlformats.org/drawingml/2006/main" r:id="rId19" tooltip="&quot;Daftar Kosakata Bahasa Inggris Sehari-Hari &amp; Artiny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akakpintar.com/wp-content/uploads/2017/01/Screenshot_259-100x65.jpg">
                      <a:hlinkClick r:id="rId19" tooltip="&quot;Daftar Kosakata Bahasa Inggris Sehari-Hari &amp; Artinya&quot;"/>
                    </pic:cNvPr>
                    <pic:cNvPicPr>
                      <a:picLocks noChangeAspect="1" noChangeArrowheads="1"/>
                    </pic:cNvPicPr>
                  </pic:nvPicPr>
                  <pic:blipFill>
                    <a:blip r:embed="rId20"/>
                    <a:srcRect/>
                    <a:stretch>
                      <a:fillRect/>
                    </a:stretch>
                  </pic:blipFill>
                  <pic:spPr bwMode="auto">
                    <a:xfrm>
                      <a:off x="0" y="0"/>
                      <a:ext cx="952500" cy="619125"/>
                    </a:xfrm>
                    <a:prstGeom prst="rect">
                      <a:avLst/>
                    </a:prstGeom>
                    <a:noFill/>
                    <a:ln w="9525">
                      <a:noFill/>
                      <a:miter lim="800000"/>
                      <a:headEnd/>
                      <a:tailEnd/>
                    </a:ln>
                  </pic:spPr>
                </pic:pic>
              </a:graphicData>
            </a:graphic>
          </wp:inline>
        </w:drawing>
      </w:r>
    </w:p>
    <w:p w:rsidR="009C30DF" w:rsidRPr="009C30DF" w:rsidRDefault="009C30DF" w:rsidP="009C30DF">
      <w:pPr>
        <w:numPr>
          <w:ilvl w:val="0"/>
          <w:numId w:val="6"/>
        </w:numPr>
        <w:spacing w:before="100" w:beforeAutospacing="1" w:after="100" w:afterAutospacing="1" w:line="240" w:lineRule="auto"/>
        <w:rPr>
          <w:ins w:id="115" w:author="Unknown"/>
          <w:rFonts w:ascii="Times New Roman" w:eastAsia="Times New Roman" w:hAnsi="Times New Roman" w:cs="Times New Roman"/>
          <w:sz w:val="24"/>
          <w:szCs w:val="24"/>
        </w:rPr>
      </w:pPr>
    </w:p>
    <w:p w:rsidR="009C30DF" w:rsidRPr="009C30DF" w:rsidRDefault="009C30DF" w:rsidP="009C30DF">
      <w:pPr>
        <w:pBdr>
          <w:bottom w:val="single" w:sz="6" w:space="1" w:color="auto"/>
        </w:pBdr>
        <w:spacing w:after="0" w:line="240" w:lineRule="auto"/>
        <w:jc w:val="center"/>
        <w:rPr>
          <w:rFonts w:ascii="Arial" w:eastAsia="Times New Roman" w:hAnsi="Arial" w:cs="Arial"/>
          <w:vanish/>
          <w:sz w:val="16"/>
          <w:szCs w:val="16"/>
        </w:rPr>
      </w:pPr>
      <w:r w:rsidRPr="009C30DF">
        <w:rPr>
          <w:rFonts w:ascii="Arial" w:eastAsia="Times New Roman" w:hAnsi="Arial" w:cs="Arial"/>
          <w:vanish/>
          <w:sz w:val="16"/>
          <w:szCs w:val="16"/>
        </w:rPr>
        <w:t>Top of Form</w:t>
      </w:r>
    </w:p>
    <w:p w:rsidR="009C30DF" w:rsidRPr="009C30DF" w:rsidRDefault="009C30DF" w:rsidP="009C30DF">
      <w:pPr>
        <w:pBdr>
          <w:top w:val="single" w:sz="6" w:space="1" w:color="auto"/>
        </w:pBdr>
        <w:spacing w:after="0" w:line="240" w:lineRule="auto"/>
        <w:jc w:val="center"/>
        <w:rPr>
          <w:rFonts w:ascii="Arial" w:eastAsia="Times New Roman" w:hAnsi="Arial" w:cs="Arial"/>
          <w:vanish/>
          <w:sz w:val="16"/>
          <w:szCs w:val="16"/>
        </w:rPr>
      </w:pPr>
      <w:r w:rsidRPr="009C30DF">
        <w:rPr>
          <w:rFonts w:ascii="Arial" w:eastAsia="Times New Roman" w:hAnsi="Arial" w:cs="Arial"/>
          <w:vanish/>
          <w:sz w:val="16"/>
          <w:szCs w:val="16"/>
        </w:rPr>
        <w:t>Bottom of Form</w:t>
      </w:r>
    </w:p>
    <w:p w:rsidR="007926F8" w:rsidRDefault="007926F8"/>
    <w:sectPr w:rsidR="007926F8" w:rsidSect="007926F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C5470"/>
    <w:multiLevelType w:val="multilevel"/>
    <w:tmpl w:val="3CF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5301AE"/>
    <w:multiLevelType w:val="hybridMultilevel"/>
    <w:tmpl w:val="60B8E84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6F7B80"/>
    <w:multiLevelType w:val="multilevel"/>
    <w:tmpl w:val="529E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A52FA2"/>
    <w:multiLevelType w:val="multilevel"/>
    <w:tmpl w:val="3F1C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1253F8"/>
    <w:multiLevelType w:val="hybridMultilevel"/>
    <w:tmpl w:val="B08A4430"/>
    <w:lvl w:ilvl="0" w:tplc="04090015">
      <w:start w:val="1"/>
      <w:numFmt w:val="upperLetter"/>
      <w:lvlText w:val="%1."/>
      <w:lvlJc w:val="left"/>
      <w:pPr>
        <w:ind w:left="720" w:hanging="360"/>
      </w:pPr>
      <w:rPr>
        <w:rFonts w:hint="default"/>
      </w:rPr>
    </w:lvl>
    <w:lvl w:ilvl="1" w:tplc="41AE2792">
      <w:start w:val="1"/>
      <w:numFmt w:val="decimal"/>
      <w:lvlText w:val="%2."/>
      <w:lvlJc w:val="left"/>
      <w:pPr>
        <w:ind w:left="1440" w:hanging="360"/>
      </w:pPr>
      <w:rPr>
        <w:rFonts w:hint="default"/>
      </w:rPr>
    </w:lvl>
    <w:lvl w:ilvl="2" w:tplc="44C23030">
      <w:start w:val="1"/>
      <w:numFmt w:val="lowerLetter"/>
      <w:lvlText w:val="%3."/>
      <w:lvlJc w:val="left"/>
      <w:pPr>
        <w:ind w:left="4605" w:hanging="262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664661"/>
    <w:multiLevelType w:val="multilevel"/>
    <w:tmpl w:val="FCDE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AF2CB4"/>
    <w:multiLevelType w:val="multilevel"/>
    <w:tmpl w:val="7B50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BD29E7"/>
    <w:multiLevelType w:val="multilevel"/>
    <w:tmpl w:val="FCFCF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9F5537"/>
    <w:multiLevelType w:val="multilevel"/>
    <w:tmpl w:val="EEB8B4A4"/>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num w:numId="1">
    <w:abstractNumId w:val="5"/>
  </w:num>
  <w:num w:numId="2">
    <w:abstractNumId w:val="8"/>
  </w:num>
  <w:num w:numId="3">
    <w:abstractNumId w:val="3"/>
  </w:num>
  <w:num w:numId="4">
    <w:abstractNumId w:val="2"/>
  </w:num>
  <w:num w:numId="5">
    <w:abstractNumId w:val="0"/>
  </w:num>
  <w:num w:numId="6">
    <w:abstractNumId w:val="6"/>
  </w:num>
  <w:num w:numId="7">
    <w:abstractNumId w:val="7"/>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30DF"/>
    <w:rsid w:val="007926F8"/>
    <w:rsid w:val="009C30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6F8"/>
  </w:style>
  <w:style w:type="paragraph" w:styleId="Heading3">
    <w:name w:val="heading 3"/>
    <w:basedOn w:val="Normal"/>
    <w:link w:val="Heading3Char"/>
    <w:uiPriority w:val="9"/>
    <w:qFormat/>
    <w:rsid w:val="009C30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30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30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30D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C30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30DF"/>
    <w:rPr>
      <w:color w:val="0000FF"/>
      <w:u w:val="single"/>
    </w:rPr>
  </w:style>
  <w:style w:type="character" w:customStyle="1" w:styleId="ctatext">
    <w:name w:val="ctatext"/>
    <w:basedOn w:val="DefaultParagraphFont"/>
    <w:rsid w:val="009C30DF"/>
  </w:style>
  <w:style w:type="character" w:customStyle="1" w:styleId="posttitle">
    <w:name w:val="posttitle"/>
    <w:basedOn w:val="DefaultParagraphFont"/>
    <w:rsid w:val="009C30DF"/>
  </w:style>
  <w:style w:type="paragraph" w:styleId="z-TopofForm">
    <w:name w:val="HTML Top of Form"/>
    <w:basedOn w:val="Normal"/>
    <w:next w:val="Normal"/>
    <w:link w:val="z-TopofFormChar"/>
    <w:hidden/>
    <w:uiPriority w:val="99"/>
    <w:semiHidden/>
    <w:unhideWhenUsed/>
    <w:rsid w:val="009C30D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0DF"/>
    <w:rPr>
      <w:rFonts w:ascii="Arial" w:eastAsia="Times New Roman" w:hAnsi="Arial" w:cs="Arial"/>
      <w:vanish/>
      <w:sz w:val="16"/>
      <w:szCs w:val="16"/>
    </w:rPr>
  </w:style>
  <w:style w:type="paragraph" w:customStyle="1" w:styleId="comment-form-comment">
    <w:name w:val="comment-form-comment"/>
    <w:basedOn w:val="Normal"/>
    <w:rsid w:val="009C30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9C30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9C30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9C30D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C30D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0D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C3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0DF"/>
    <w:rPr>
      <w:rFonts w:ascii="Tahoma" w:hAnsi="Tahoma" w:cs="Tahoma"/>
      <w:sz w:val="16"/>
      <w:szCs w:val="16"/>
    </w:rPr>
  </w:style>
  <w:style w:type="paragraph" w:styleId="ListParagraph">
    <w:name w:val="List Paragraph"/>
    <w:basedOn w:val="Normal"/>
    <w:uiPriority w:val="34"/>
    <w:qFormat/>
    <w:rsid w:val="009C30DF"/>
    <w:pPr>
      <w:ind w:left="720"/>
      <w:contextualSpacing/>
    </w:pPr>
  </w:style>
</w:styles>
</file>

<file path=word/webSettings.xml><?xml version="1.0" encoding="utf-8"?>
<w:webSettings xmlns:r="http://schemas.openxmlformats.org/officeDocument/2006/relationships" xmlns:w="http://schemas.openxmlformats.org/wordprocessingml/2006/main">
  <w:divs>
    <w:div w:id="215355417">
      <w:bodyDiv w:val="1"/>
      <w:marLeft w:val="0"/>
      <w:marRight w:val="0"/>
      <w:marTop w:val="0"/>
      <w:marBottom w:val="0"/>
      <w:divBdr>
        <w:top w:val="none" w:sz="0" w:space="0" w:color="auto"/>
        <w:left w:val="none" w:sz="0" w:space="0" w:color="auto"/>
        <w:bottom w:val="none" w:sz="0" w:space="0" w:color="auto"/>
        <w:right w:val="none" w:sz="0" w:space="0" w:color="auto"/>
      </w:divBdr>
      <w:divsChild>
        <w:div w:id="1177966047">
          <w:marLeft w:val="0"/>
          <w:marRight w:val="0"/>
          <w:marTop w:val="0"/>
          <w:marBottom w:val="0"/>
          <w:divBdr>
            <w:top w:val="none" w:sz="0" w:space="0" w:color="auto"/>
            <w:left w:val="none" w:sz="0" w:space="0" w:color="auto"/>
            <w:bottom w:val="none" w:sz="0" w:space="0" w:color="auto"/>
            <w:right w:val="none" w:sz="0" w:space="0" w:color="auto"/>
          </w:divBdr>
          <w:divsChild>
            <w:div w:id="2114663056">
              <w:marLeft w:val="0"/>
              <w:marRight w:val="0"/>
              <w:marTop w:val="0"/>
              <w:marBottom w:val="0"/>
              <w:divBdr>
                <w:top w:val="none" w:sz="0" w:space="0" w:color="auto"/>
                <w:left w:val="none" w:sz="0" w:space="0" w:color="auto"/>
                <w:bottom w:val="none" w:sz="0" w:space="0" w:color="auto"/>
                <w:right w:val="none" w:sz="0" w:space="0" w:color="auto"/>
              </w:divBdr>
              <w:divsChild>
                <w:div w:id="105933795">
                  <w:marLeft w:val="0"/>
                  <w:marRight w:val="0"/>
                  <w:marTop w:val="0"/>
                  <w:marBottom w:val="0"/>
                  <w:divBdr>
                    <w:top w:val="none" w:sz="0" w:space="0" w:color="auto"/>
                    <w:left w:val="none" w:sz="0" w:space="0" w:color="auto"/>
                    <w:bottom w:val="none" w:sz="0" w:space="0" w:color="auto"/>
                    <w:right w:val="none" w:sz="0" w:space="0" w:color="auto"/>
                  </w:divBdr>
                  <w:divsChild>
                    <w:div w:id="1959411800">
                      <w:marLeft w:val="0"/>
                      <w:marRight w:val="0"/>
                      <w:marTop w:val="0"/>
                      <w:marBottom w:val="0"/>
                      <w:divBdr>
                        <w:top w:val="none" w:sz="0" w:space="0" w:color="auto"/>
                        <w:left w:val="none" w:sz="0" w:space="0" w:color="auto"/>
                        <w:bottom w:val="none" w:sz="0" w:space="0" w:color="auto"/>
                        <w:right w:val="none" w:sz="0" w:space="0" w:color="auto"/>
                      </w:divBdr>
                      <w:divsChild>
                        <w:div w:id="1941833577">
                          <w:marLeft w:val="0"/>
                          <w:marRight w:val="0"/>
                          <w:marTop w:val="0"/>
                          <w:marBottom w:val="240"/>
                          <w:divBdr>
                            <w:top w:val="none" w:sz="0" w:space="0" w:color="auto"/>
                            <w:left w:val="none" w:sz="0" w:space="0" w:color="auto"/>
                            <w:bottom w:val="none" w:sz="0" w:space="0" w:color="auto"/>
                            <w:right w:val="none" w:sz="0" w:space="0" w:color="auto"/>
                          </w:divBdr>
                          <w:divsChild>
                            <w:div w:id="1020475349">
                              <w:marLeft w:val="0"/>
                              <w:marRight w:val="0"/>
                              <w:marTop w:val="0"/>
                              <w:marBottom w:val="0"/>
                              <w:divBdr>
                                <w:top w:val="none" w:sz="0" w:space="0" w:color="auto"/>
                                <w:left w:val="none" w:sz="0" w:space="0" w:color="auto"/>
                                <w:bottom w:val="none" w:sz="0" w:space="0" w:color="auto"/>
                                <w:right w:val="none" w:sz="0" w:space="0" w:color="auto"/>
                              </w:divBdr>
                            </w:div>
                          </w:divsChild>
                        </w:div>
                        <w:div w:id="1199077510">
                          <w:marLeft w:val="0"/>
                          <w:marRight w:val="0"/>
                          <w:marTop w:val="0"/>
                          <w:marBottom w:val="240"/>
                          <w:divBdr>
                            <w:top w:val="none" w:sz="0" w:space="0" w:color="auto"/>
                            <w:left w:val="none" w:sz="0" w:space="0" w:color="auto"/>
                            <w:bottom w:val="none" w:sz="0" w:space="0" w:color="auto"/>
                            <w:right w:val="none" w:sz="0" w:space="0" w:color="auto"/>
                          </w:divBdr>
                          <w:divsChild>
                            <w:div w:id="1168446721">
                              <w:marLeft w:val="0"/>
                              <w:marRight w:val="0"/>
                              <w:marTop w:val="0"/>
                              <w:marBottom w:val="0"/>
                              <w:divBdr>
                                <w:top w:val="none" w:sz="0" w:space="0" w:color="auto"/>
                                <w:left w:val="none" w:sz="0" w:space="0" w:color="auto"/>
                                <w:bottom w:val="none" w:sz="0" w:space="0" w:color="auto"/>
                                <w:right w:val="none" w:sz="0" w:space="0" w:color="auto"/>
                              </w:divBdr>
                            </w:div>
                          </w:divsChild>
                        </w:div>
                        <w:div w:id="1040860304">
                          <w:marLeft w:val="0"/>
                          <w:marRight w:val="0"/>
                          <w:marTop w:val="0"/>
                          <w:marBottom w:val="240"/>
                          <w:divBdr>
                            <w:top w:val="none" w:sz="0" w:space="0" w:color="auto"/>
                            <w:left w:val="none" w:sz="0" w:space="0" w:color="auto"/>
                            <w:bottom w:val="none" w:sz="0" w:space="0" w:color="auto"/>
                            <w:right w:val="none" w:sz="0" w:space="0" w:color="auto"/>
                          </w:divBdr>
                          <w:divsChild>
                            <w:div w:id="16855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522081">
          <w:marLeft w:val="0"/>
          <w:marRight w:val="0"/>
          <w:marTop w:val="0"/>
          <w:marBottom w:val="0"/>
          <w:divBdr>
            <w:top w:val="none" w:sz="0" w:space="0" w:color="auto"/>
            <w:left w:val="none" w:sz="0" w:space="0" w:color="auto"/>
            <w:bottom w:val="none" w:sz="0" w:space="0" w:color="auto"/>
            <w:right w:val="none" w:sz="0" w:space="0" w:color="auto"/>
          </w:divBdr>
          <w:divsChild>
            <w:div w:id="296642910">
              <w:marLeft w:val="0"/>
              <w:marRight w:val="0"/>
              <w:marTop w:val="0"/>
              <w:marBottom w:val="0"/>
              <w:divBdr>
                <w:top w:val="none" w:sz="0" w:space="0" w:color="auto"/>
                <w:left w:val="none" w:sz="0" w:space="0" w:color="auto"/>
                <w:bottom w:val="none" w:sz="0" w:space="0" w:color="auto"/>
                <w:right w:val="none" w:sz="0" w:space="0" w:color="auto"/>
              </w:divBdr>
              <w:divsChild>
                <w:div w:id="2117552544">
                  <w:marLeft w:val="0"/>
                  <w:marRight w:val="0"/>
                  <w:marTop w:val="0"/>
                  <w:marBottom w:val="0"/>
                  <w:divBdr>
                    <w:top w:val="none" w:sz="0" w:space="0" w:color="auto"/>
                    <w:left w:val="none" w:sz="0" w:space="0" w:color="auto"/>
                    <w:bottom w:val="none" w:sz="0" w:space="0" w:color="auto"/>
                    <w:right w:val="none" w:sz="0" w:space="0" w:color="auto"/>
                  </w:divBdr>
                  <w:divsChild>
                    <w:div w:id="97140854">
                      <w:marLeft w:val="0"/>
                      <w:marRight w:val="0"/>
                      <w:marTop w:val="0"/>
                      <w:marBottom w:val="0"/>
                      <w:divBdr>
                        <w:top w:val="none" w:sz="0" w:space="0" w:color="auto"/>
                        <w:left w:val="none" w:sz="0" w:space="0" w:color="auto"/>
                        <w:bottom w:val="none" w:sz="0" w:space="0" w:color="auto"/>
                        <w:right w:val="none" w:sz="0" w:space="0" w:color="auto"/>
                      </w:divBdr>
                      <w:divsChild>
                        <w:div w:id="922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395">
          <w:marLeft w:val="0"/>
          <w:marRight w:val="0"/>
          <w:marTop w:val="0"/>
          <w:marBottom w:val="0"/>
          <w:divBdr>
            <w:top w:val="none" w:sz="0" w:space="0" w:color="auto"/>
            <w:left w:val="none" w:sz="0" w:space="0" w:color="auto"/>
            <w:bottom w:val="none" w:sz="0" w:space="0" w:color="auto"/>
            <w:right w:val="none" w:sz="0" w:space="0" w:color="auto"/>
          </w:divBdr>
          <w:divsChild>
            <w:div w:id="1928148999">
              <w:marLeft w:val="0"/>
              <w:marRight w:val="0"/>
              <w:marTop w:val="0"/>
              <w:marBottom w:val="0"/>
              <w:divBdr>
                <w:top w:val="none" w:sz="0" w:space="0" w:color="auto"/>
                <w:left w:val="none" w:sz="0" w:space="0" w:color="auto"/>
                <w:bottom w:val="none" w:sz="0" w:space="0" w:color="auto"/>
                <w:right w:val="none" w:sz="0" w:space="0" w:color="auto"/>
              </w:divBdr>
              <w:divsChild>
                <w:div w:id="731196705">
                  <w:marLeft w:val="0"/>
                  <w:marRight w:val="0"/>
                  <w:marTop w:val="0"/>
                  <w:marBottom w:val="0"/>
                  <w:divBdr>
                    <w:top w:val="none" w:sz="0" w:space="0" w:color="auto"/>
                    <w:left w:val="none" w:sz="0" w:space="0" w:color="auto"/>
                    <w:bottom w:val="none" w:sz="0" w:space="0" w:color="auto"/>
                    <w:right w:val="none" w:sz="0" w:space="0" w:color="auto"/>
                  </w:divBdr>
                  <w:divsChild>
                    <w:div w:id="349138679">
                      <w:marLeft w:val="0"/>
                      <w:marRight w:val="0"/>
                      <w:marTop w:val="0"/>
                      <w:marBottom w:val="0"/>
                      <w:divBdr>
                        <w:top w:val="none" w:sz="0" w:space="0" w:color="auto"/>
                        <w:left w:val="none" w:sz="0" w:space="0" w:color="auto"/>
                        <w:bottom w:val="none" w:sz="0" w:space="0" w:color="auto"/>
                        <w:right w:val="none" w:sz="0" w:space="0" w:color="auto"/>
                      </w:divBdr>
                      <w:divsChild>
                        <w:div w:id="1185438854">
                          <w:marLeft w:val="0"/>
                          <w:marRight w:val="0"/>
                          <w:marTop w:val="0"/>
                          <w:marBottom w:val="0"/>
                          <w:divBdr>
                            <w:top w:val="none" w:sz="0" w:space="0" w:color="auto"/>
                            <w:left w:val="none" w:sz="0" w:space="0" w:color="auto"/>
                            <w:bottom w:val="none" w:sz="0" w:space="0" w:color="auto"/>
                            <w:right w:val="none" w:sz="0" w:space="0" w:color="auto"/>
                          </w:divBdr>
                          <w:divsChild>
                            <w:div w:id="10607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314573">
          <w:marLeft w:val="0"/>
          <w:marRight w:val="0"/>
          <w:marTop w:val="0"/>
          <w:marBottom w:val="0"/>
          <w:divBdr>
            <w:top w:val="none" w:sz="0" w:space="0" w:color="auto"/>
            <w:left w:val="none" w:sz="0" w:space="0" w:color="auto"/>
            <w:bottom w:val="none" w:sz="0" w:space="0" w:color="auto"/>
            <w:right w:val="none" w:sz="0" w:space="0" w:color="auto"/>
          </w:divBdr>
          <w:divsChild>
            <w:div w:id="363672996">
              <w:marLeft w:val="0"/>
              <w:marRight w:val="0"/>
              <w:marTop w:val="0"/>
              <w:marBottom w:val="0"/>
              <w:divBdr>
                <w:top w:val="none" w:sz="0" w:space="0" w:color="auto"/>
                <w:left w:val="none" w:sz="0" w:space="0" w:color="auto"/>
                <w:bottom w:val="none" w:sz="0" w:space="0" w:color="auto"/>
                <w:right w:val="none" w:sz="0" w:space="0" w:color="auto"/>
              </w:divBdr>
              <w:divsChild>
                <w:div w:id="1963340294">
                  <w:marLeft w:val="0"/>
                  <w:marRight w:val="0"/>
                  <w:marTop w:val="0"/>
                  <w:marBottom w:val="0"/>
                  <w:divBdr>
                    <w:top w:val="none" w:sz="0" w:space="0" w:color="auto"/>
                    <w:left w:val="none" w:sz="0" w:space="0" w:color="auto"/>
                    <w:bottom w:val="none" w:sz="0" w:space="0" w:color="auto"/>
                    <w:right w:val="none" w:sz="0" w:space="0" w:color="auto"/>
                  </w:divBdr>
                  <w:divsChild>
                    <w:div w:id="1269312281">
                      <w:marLeft w:val="0"/>
                      <w:marRight w:val="0"/>
                      <w:marTop w:val="0"/>
                      <w:marBottom w:val="0"/>
                      <w:divBdr>
                        <w:top w:val="none" w:sz="0" w:space="0" w:color="auto"/>
                        <w:left w:val="none" w:sz="0" w:space="0" w:color="auto"/>
                        <w:bottom w:val="none" w:sz="0" w:space="0" w:color="auto"/>
                        <w:right w:val="none" w:sz="0" w:space="0" w:color="auto"/>
                      </w:divBdr>
                      <w:divsChild>
                        <w:div w:id="1365519045">
                          <w:marLeft w:val="0"/>
                          <w:marRight w:val="0"/>
                          <w:marTop w:val="0"/>
                          <w:marBottom w:val="0"/>
                          <w:divBdr>
                            <w:top w:val="none" w:sz="0" w:space="0" w:color="auto"/>
                            <w:left w:val="none" w:sz="0" w:space="0" w:color="auto"/>
                            <w:bottom w:val="none" w:sz="0" w:space="0" w:color="auto"/>
                            <w:right w:val="none" w:sz="0" w:space="0" w:color="auto"/>
                          </w:divBdr>
                          <w:divsChild>
                            <w:div w:id="2067407600">
                              <w:marLeft w:val="0"/>
                              <w:marRight w:val="0"/>
                              <w:marTop w:val="0"/>
                              <w:marBottom w:val="0"/>
                              <w:divBdr>
                                <w:top w:val="none" w:sz="0" w:space="0" w:color="auto"/>
                                <w:left w:val="none" w:sz="0" w:space="0" w:color="auto"/>
                                <w:bottom w:val="none" w:sz="0" w:space="0" w:color="auto"/>
                                <w:right w:val="none" w:sz="0" w:space="0" w:color="auto"/>
                              </w:divBdr>
                              <w:divsChild>
                                <w:div w:id="642464741">
                                  <w:marLeft w:val="0"/>
                                  <w:marRight w:val="0"/>
                                  <w:marTop w:val="0"/>
                                  <w:marBottom w:val="0"/>
                                  <w:divBdr>
                                    <w:top w:val="none" w:sz="0" w:space="0" w:color="auto"/>
                                    <w:left w:val="none" w:sz="0" w:space="0" w:color="auto"/>
                                    <w:bottom w:val="none" w:sz="0" w:space="0" w:color="auto"/>
                                    <w:right w:val="none" w:sz="0" w:space="0" w:color="auto"/>
                                  </w:divBdr>
                                </w:div>
                                <w:div w:id="1367833975">
                                  <w:marLeft w:val="0"/>
                                  <w:marRight w:val="0"/>
                                  <w:marTop w:val="0"/>
                                  <w:marBottom w:val="0"/>
                                  <w:divBdr>
                                    <w:top w:val="none" w:sz="0" w:space="0" w:color="auto"/>
                                    <w:left w:val="none" w:sz="0" w:space="0" w:color="auto"/>
                                    <w:bottom w:val="none" w:sz="0" w:space="0" w:color="auto"/>
                                    <w:right w:val="none" w:sz="0" w:space="0" w:color="auto"/>
                                  </w:divBdr>
                                </w:div>
                                <w:div w:id="1923905666">
                                  <w:marLeft w:val="0"/>
                                  <w:marRight w:val="0"/>
                                  <w:marTop w:val="0"/>
                                  <w:marBottom w:val="0"/>
                                  <w:divBdr>
                                    <w:top w:val="none" w:sz="0" w:space="0" w:color="auto"/>
                                    <w:left w:val="none" w:sz="0" w:space="0" w:color="auto"/>
                                    <w:bottom w:val="none" w:sz="0" w:space="0" w:color="auto"/>
                                    <w:right w:val="none" w:sz="0" w:space="0" w:color="auto"/>
                                  </w:divBdr>
                                </w:div>
                                <w:div w:id="1094865094">
                                  <w:marLeft w:val="0"/>
                                  <w:marRight w:val="0"/>
                                  <w:marTop w:val="0"/>
                                  <w:marBottom w:val="0"/>
                                  <w:divBdr>
                                    <w:top w:val="none" w:sz="0" w:space="0" w:color="auto"/>
                                    <w:left w:val="none" w:sz="0" w:space="0" w:color="auto"/>
                                    <w:bottom w:val="none" w:sz="0" w:space="0" w:color="auto"/>
                                    <w:right w:val="none" w:sz="0" w:space="0" w:color="auto"/>
                                  </w:divBdr>
                                </w:div>
                                <w:div w:id="1542132318">
                                  <w:marLeft w:val="0"/>
                                  <w:marRight w:val="0"/>
                                  <w:marTop w:val="0"/>
                                  <w:marBottom w:val="0"/>
                                  <w:divBdr>
                                    <w:top w:val="none" w:sz="0" w:space="0" w:color="auto"/>
                                    <w:left w:val="none" w:sz="0" w:space="0" w:color="auto"/>
                                    <w:bottom w:val="none" w:sz="0" w:space="0" w:color="auto"/>
                                    <w:right w:val="none" w:sz="0" w:space="0" w:color="auto"/>
                                  </w:divBdr>
                                </w:div>
                                <w:div w:id="592708612">
                                  <w:marLeft w:val="0"/>
                                  <w:marRight w:val="0"/>
                                  <w:marTop w:val="0"/>
                                  <w:marBottom w:val="0"/>
                                  <w:divBdr>
                                    <w:top w:val="none" w:sz="0" w:space="0" w:color="auto"/>
                                    <w:left w:val="none" w:sz="0" w:space="0" w:color="auto"/>
                                    <w:bottom w:val="none" w:sz="0" w:space="0" w:color="auto"/>
                                    <w:right w:val="none" w:sz="0" w:space="0" w:color="auto"/>
                                  </w:divBdr>
                                </w:div>
                                <w:div w:id="235674002">
                                  <w:marLeft w:val="0"/>
                                  <w:marRight w:val="0"/>
                                  <w:marTop w:val="0"/>
                                  <w:marBottom w:val="0"/>
                                  <w:divBdr>
                                    <w:top w:val="none" w:sz="0" w:space="0" w:color="auto"/>
                                    <w:left w:val="none" w:sz="0" w:space="0" w:color="auto"/>
                                    <w:bottom w:val="none" w:sz="0" w:space="0" w:color="auto"/>
                                    <w:right w:val="none" w:sz="0" w:space="0" w:color="auto"/>
                                  </w:divBdr>
                                </w:div>
                                <w:div w:id="53241931">
                                  <w:marLeft w:val="0"/>
                                  <w:marRight w:val="0"/>
                                  <w:marTop w:val="0"/>
                                  <w:marBottom w:val="0"/>
                                  <w:divBdr>
                                    <w:top w:val="none" w:sz="0" w:space="0" w:color="auto"/>
                                    <w:left w:val="none" w:sz="0" w:space="0" w:color="auto"/>
                                    <w:bottom w:val="none" w:sz="0" w:space="0" w:color="auto"/>
                                    <w:right w:val="none" w:sz="0" w:space="0" w:color="auto"/>
                                  </w:divBdr>
                                </w:div>
                                <w:div w:id="443959303">
                                  <w:marLeft w:val="0"/>
                                  <w:marRight w:val="0"/>
                                  <w:marTop w:val="0"/>
                                  <w:marBottom w:val="0"/>
                                  <w:divBdr>
                                    <w:top w:val="none" w:sz="0" w:space="0" w:color="auto"/>
                                    <w:left w:val="none" w:sz="0" w:space="0" w:color="auto"/>
                                    <w:bottom w:val="none" w:sz="0" w:space="0" w:color="auto"/>
                                    <w:right w:val="none" w:sz="0" w:space="0" w:color="auto"/>
                                  </w:divBdr>
                                </w:div>
                                <w:div w:id="1605503764">
                                  <w:marLeft w:val="0"/>
                                  <w:marRight w:val="0"/>
                                  <w:marTop w:val="0"/>
                                  <w:marBottom w:val="0"/>
                                  <w:divBdr>
                                    <w:top w:val="none" w:sz="0" w:space="0" w:color="auto"/>
                                    <w:left w:val="none" w:sz="0" w:space="0" w:color="auto"/>
                                    <w:bottom w:val="none" w:sz="0" w:space="0" w:color="auto"/>
                                    <w:right w:val="none" w:sz="0" w:space="0" w:color="auto"/>
                                  </w:divBdr>
                                </w:div>
                                <w:div w:id="208736256">
                                  <w:marLeft w:val="0"/>
                                  <w:marRight w:val="0"/>
                                  <w:marTop w:val="0"/>
                                  <w:marBottom w:val="0"/>
                                  <w:divBdr>
                                    <w:top w:val="none" w:sz="0" w:space="0" w:color="auto"/>
                                    <w:left w:val="none" w:sz="0" w:space="0" w:color="auto"/>
                                    <w:bottom w:val="none" w:sz="0" w:space="0" w:color="auto"/>
                                    <w:right w:val="none" w:sz="0" w:space="0" w:color="auto"/>
                                  </w:divBdr>
                                </w:div>
                                <w:div w:id="1704793230">
                                  <w:marLeft w:val="0"/>
                                  <w:marRight w:val="0"/>
                                  <w:marTop w:val="0"/>
                                  <w:marBottom w:val="0"/>
                                  <w:divBdr>
                                    <w:top w:val="none" w:sz="0" w:space="0" w:color="auto"/>
                                    <w:left w:val="none" w:sz="0" w:space="0" w:color="auto"/>
                                    <w:bottom w:val="none" w:sz="0" w:space="0" w:color="auto"/>
                                    <w:right w:val="none" w:sz="0" w:space="0" w:color="auto"/>
                                  </w:divBdr>
                                </w:div>
                                <w:div w:id="167409488">
                                  <w:marLeft w:val="0"/>
                                  <w:marRight w:val="0"/>
                                  <w:marTop w:val="0"/>
                                  <w:marBottom w:val="0"/>
                                  <w:divBdr>
                                    <w:top w:val="none" w:sz="0" w:space="0" w:color="auto"/>
                                    <w:left w:val="none" w:sz="0" w:space="0" w:color="auto"/>
                                    <w:bottom w:val="none" w:sz="0" w:space="0" w:color="auto"/>
                                    <w:right w:val="none" w:sz="0" w:space="0" w:color="auto"/>
                                  </w:divBdr>
                                </w:div>
                                <w:div w:id="1736009850">
                                  <w:marLeft w:val="0"/>
                                  <w:marRight w:val="0"/>
                                  <w:marTop w:val="0"/>
                                  <w:marBottom w:val="0"/>
                                  <w:divBdr>
                                    <w:top w:val="none" w:sz="0" w:space="0" w:color="auto"/>
                                    <w:left w:val="none" w:sz="0" w:space="0" w:color="auto"/>
                                    <w:bottom w:val="none" w:sz="0" w:space="0" w:color="auto"/>
                                    <w:right w:val="none" w:sz="0" w:space="0" w:color="auto"/>
                                  </w:divBdr>
                                </w:div>
                                <w:div w:id="936793803">
                                  <w:marLeft w:val="0"/>
                                  <w:marRight w:val="0"/>
                                  <w:marTop w:val="0"/>
                                  <w:marBottom w:val="0"/>
                                  <w:divBdr>
                                    <w:top w:val="none" w:sz="0" w:space="0" w:color="auto"/>
                                    <w:left w:val="none" w:sz="0" w:space="0" w:color="auto"/>
                                    <w:bottom w:val="none" w:sz="0" w:space="0" w:color="auto"/>
                                    <w:right w:val="none" w:sz="0" w:space="0" w:color="auto"/>
                                  </w:divBdr>
                                </w:div>
                                <w:div w:id="14580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8259">
          <w:marLeft w:val="0"/>
          <w:marRight w:val="0"/>
          <w:marTop w:val="0"/>
          <w:marBottom w:val="0"/>
          <w:divBdr>
            <w:top w:val="none" w:sz="0" w:space="0" w:color="auto"/>
            <w:left w:val="none" w:sz="0" w:space="0" w:color="auto"/>
            <w:bottom w:val="none" w:sz="0" w:space="0" w:color="auto"/>
            <w:right w:val="none" w:sz="0" w:space="0" w:color="auto"/>
          </w:divBdr>
          <w:divsChild>
            <w:div w:id="1979652246">
              <w:marLeft w:val="0"/>
              <w:marRight w:val="0"/>
              <w:marTop w:val="0"/>
              <w:marBottom w:val="0"/>
              <w:divBdr>
                <w:top w:val="none" w:sz="0" w:space="0" w:color="auto"/>
                <w:left w:val="none" w:sz="0" w:space="0" w:color="auto"/>
                <w:bottom w:val="none" w:sz="0" w:space="0" w:color="auto"/>
                <w:right w:val="none" w:sz="0" w:space="0" w:color="auto"/>
              </w:divBdr>
              <w:divsChild>
                <w:div w:id="1270435763">
                  <w:marLeft w:val="0"/>
                  <w:marRight w:val="0"/>
                  <w:marTop w:val="0"/>
                  <w:marBottom w:val="0"/>
                  <w:divBdr>
                    <w:top w:val="none" w:sz="0" w:space="0" w:color="auto"/>
                    <w:left w:val="none" w:sz="0" w:space="0" w:color="auto"/>
                    <w:bottom w:val="none" w:sz="0" w:space="0" w:color="auto"/>
                    <w:right w:val="none" w:sz="0" w:space="0" w:color="auto"/>
                  </w:divBdr>
                </w:div>
                <w:div w:id="1347899517">
                  <w:marLeft w:val="0"/>
                  <w:marRight w:val="0"/>
                  <w:marTop w:val="0"/>
                  <w:marBottom w:val="0"/>
                  <w:divBdr>
                    <w:top w:val="none" w:sz="0" w:space="0" w:color="auto"/>
                    <w:left w:val="none" w:sz="0" w:space="0" w:color="auto"/>
                    <w:bottom w:val="none" w:sz="0" w:space="0" w:color="auto"/>
                    <w:right w:val="none" w:sz="0" w:space="0" w:color="auto"/>
                  </w:divBdr>
                  <w:divsChild>
                    <w:div w:id="1532649100">
                      <w:marLeft w:val="0"/>
                      <w:marRight w:val="0"/>
                      <w:marTop w:val="0"/>
                      <w:marBottom w:val="0"/>
                      <w:divBdr>
                        <w:top w:val="none" w:sz="0" w:space="0" w:color="auto"/>
                        <w:left w:val="none" w:sz="0" w:space="0" w:color="auto"/>
                        <w:bottom w:val="none" w:sz="0" w:space="0" w:color="auto"/>
                        <w:right w:val="none" w:sz="0" w:space="0" w:color="auto"/>
                      </w:divBdr>
                      <w:divsChild>
                        <w:div w:id="6571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7274">
              <w:marLeft w:val="0"/>
              <w:marRight w:val="0"/>
              <w:marTop w:val="0"/>
              <w:marBottom w:val="0"/>
              <w:divBdr>
                <w:top w:val="none" w:sz="0" w:space="0" w:color="auto"/>
                <w:left w:val="none" w:sz="0" w:space="0" w:color="auto"/>
                <w:bottom w:val="none" w:sz="0" w:space="0" w:color="auto"/>
                <w:right w:val="none" w:sz="0" w:space="0" w:color="auto"/>
              </w:divBdr>
              <w:divsChild>
                <w:div w:id="1258905361">
                  <w:marLeft w:val="0"/>
                  <w:marRight w:val="0"/>
                  <w:marTop w:val="0"/>
                  <w:marBottom w:val="0"/>
                  <w:divBdr>
                    <w:top w:val="none" w:sz="0" w:space="0" w:color="auto"/>
                    <w:left w:val="none" w:sz="0" w:space="0" w:color="auto"/>
                    <w:bottom w:val="none" w:sz="0" w:space="0" w:color="auto"/>
                    <w:right w:val="none" w:sz="0" w:space="0" w:color="auto"/>
                  </w:divBdr>
                </w:div>
                <w:div w:id="1577085833">
                  <w:marLeft w:val="0"/>
                  <w:marRight w:val="0"/>
                  <w:marTop w:val="0"/>
                  <w:marBottom w:val="0"/>
                  <w:divBdr>
                    <w:top w:val="none" w:sz="0" w:space="0" w:color="auto"/>
                    <w:left w:val="none" w:sz="0" w:space="0" w:color="auto"/>
                    <w:bottom w:val="none" w:sz="0" w:space="0" w:color="auto"/>
                    <w:right w:val="none" w:sz="0" w:space="0" w:color="auto"/>
                  </w:divBdr>
                  <w:divsChild>
                    <w:div w:id="996418248">
                      <w:marLeft w:val="0"/>
                      <w:marRight w:val="0"/>
                      <w:marTop w:val="0"/>
                      <w:marBottom w:val="0"/>
                      <w:divBdr>
                        <w:top w:val="none" w:sz="0" w:space="0" w:color="auto"/>
                        <w:left w:val="none" w:sz="0" w:space="0" w:color="auto"/>
                        <w:bottom w:val="none" w:sz="0" w:space="0" w:color="auto"/>
                        <w:right w:val="none" w:sz="0" w:space="0" w:color="auto"/>
                      </w:divBdr>
                      <w:divsChild>
                        <w:div w:id="8588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8665">
              <w:marLeft w:val="0"/>
              <w:marRight w:val="0"/>
              <w:marTop w:val="0"/>
              <w:marBottom w:val="0"/>
              <w:divBdr>
                <w:top w:val="none" w:sz="0" w:space="0" w:color="auto"/>
                <w:left w:val="none" w:sz="0" w:space="0" w:color="auto"/>
                <w:bottom w:val="none" w:sz="0" w:space="0" w:color="auto"/>
                <w:right w:val="none" w:sz="0" w:space="0" w:color="auto"/>
              </w:divBdr>
              <w:divsChild>
                <w:div w:id="1127547955">
                  <w:marLeft w:val="0"/>
                  <w:marRight w:val="0"/>
                  <w:marTop w:val="0"/>
                  <w:marBottom w:val="0"/>
                  <w:divBdr>
                    <w:top w:val="none" w:sz="0" w:space="0" w:color="auto"/>
                    <w:left w:val="none" w:sz="0" w:space="0" w:color="auto"/>
                    <w:bottom w:val="none" w:sz="0" w:space="0" w:color="auto"/>
                    <w:right w:val="none" w:sz="0" w:space="0" w:color="auto"/>
                  </w:divBdr>
                </w:div>
                <w:div w:id="1109202034">
                  <w:marLeft w:val="0"/>
                  <w:marRight w:val="0"/>
                  <w:marTop w:val="0"/>
                  <w:marBottom w:val="0"/>
                  <w:divBdr>
                    <w:top w:val="none" w:sz="0" w:space="0" w:color="auto"/>
                    <w:left w:val="none" w:sz="0" w:space="0" w:color="auto"/>
                    <w:bottom w:val="none" w:sz="0" w:space="0" w:color="auto"/>
                    <w:right w:val="none" w:sz="0" w:space="0" w:color="auto"/>
                  </w:divBdr>
                  <w:divsChild>
                    <w:div w:id="1603338879">
                      <w:marLeft w:val="0"/>
                      <w:marRight w:val="0"/>
                      <w:marTop w:val="0"/>
                      <w:marBottom w:val="0"/>
                      <w:divBdr>
                        <w:top w:val="none" w:sz="0" w:space="0" w:color="auto"/>
                        <w:left w:val="none" w:sz="0" w:space="0" w:color="auto"/>
                        <w:bottom w:val="none" w:sz="0" w:space="0" w:color="auto"/>
                        <w:right w:val="none" w:sz="0" w:space="0" w:color="auto"/>
                      </w:divBdr>
                      <w:divsChild>
                        <w:div w:id="7939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7259">
              <w:marLeft w:val="0"/>
              <w:marRight w:val="0"/>
              <w:marTop w:val="0"/>
              <w:marBottom w:val="0"/>
              <w:divBdr>
                <w:top w:val="none" w:sz="0" w:space="0" w:color="auto"/>
                <w:left w:val="none" w:sz="0" w:space="0" w:color="auto"/>
                <w:bottom w:val="none" w:sz="0" w:space="0" w:color="auto"/>
                <w:right w:val="none" w:sz="0" w:space="0" w:color="auto"/>
              </w:divBdr>
              <w:divsChild>
                <w:div w:id="2082897511">
                  <w:marLeft w:val="0"/>
                  <w:marRight w:val="0"/>
                  <w:marTop w:val="0"/>
                  <w:marBottom w:val="0"/>
                  <w:divBdr>
                    <w:top w:val="none" w:sz="0" w:space="0" w:color="auto"/>
                    <w:left w:val="none" w:sz="0" w:space="0" w:color="auto"/>
                    <w:bottom w:val="none" w:sz="0" w:space="0" w:color="auto"/>
                    <w:right w:val="none" w:sz="0" w:space="0" w:color="auto"/>
                  </w:divBdr>
                </w:div>
                <w:div w:id="1692490316">
                  <w:marLeft w:val="0"/>
                  <w:marRight w:val="0"/>
                  <w:marTop w:val="0"/>
                  <w:marBottom w:val="0"/>
                  <w:divBdr>
                    <w:top w:val="none" w:sz="0" w:space="0" w:color="auto"/>
                    <w:left w:val="none" w:sz="0" w:space="0" w:color="auto"/>
                    <w:bottom w:val="none" w:sz="0" w:space="0" w:color="auto"/>
                    <w:right w:val="none" w:sz="0" w:space="0" w:color="auto"/>
                  </w:divBdr>
                  <w:divsChild>
                    <w:div w:id="1854032253">
                      <w:marLeft w:val="0"/>
                      <w:marRight w:val="0"/>
                      <w:marTop w:val="0"/>
                      <w:marBottom w:val="0"/>
                      <w:divBdr>
                        <w:top w:val="none" w:sz="0" w:space="0" w:color="auto"/>
                        <w:left w:val="none" w:sz="0" w:space="0" w:color="auto"/>
                        <w:bottom w:val="none" w:sz="0" w:space="0" w:color="auto"/>
                        <w:right w:val="none" w:sz="0" w:space="0" w:color="auto"/>
                      </w:divBdr>
                      <w:divsChild>
                        <w:div w:id="13928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234">
              <w:marLeft w:val="0"/>
              <w:marRight w:val="0"/>
              <w:marTop w:val="0"/>
              <w:marBottom w:val="0"/>
              <w:divBdr>
                <w:top w:val="none" w:sz="0" w:space="0" w:color="auto"/>
                <w:left w:val="none" w:sz="0" w:space="0" w:color="auto"/>
                <w:bottom w:val="none" w:sz="0" w:space="0" w:color="auto"/>
                <w:right w:val="none" w:sz="0" w:space="0" w:color="auto"/>
              </w:divBdr>
              <w:divsChild>
                <w:div w:id="984972420">
                  <w:marLeft w:val="0"/>
                  <w:marRight w:val="0"/>
                  <w:marTop w:val="0"/>
                  <w:marBottom w:val="0"/>
                  <w:divBdr>
                    <w:top w:val="none" w:sz="0" w:space="0" w:color="auto"/>
                    <w:left w:val="none" w:sz="0" w:space="0" w:color="auto"/>
                    <w:bottom w:val="none" w:sz="0" w:space="0" w:color="auto"/>
                    <w:right w:val="none" w:sz="0" w:space="0" w:color="auto"/>
                  </w:divBdr>
                </w:div>
                <w:div w:id="719595042">
                  <w:marLeft w:val="0"/>
                  <w:marRight w:val="0"/>
                  <w:marTop w:val="0"/>
                  <w:marBottom w:val="0"/>
                  <w:divBdr>
                    <w:top w:val="none" w:sz="0" w:space="0" w:color="auto"/>
                    <w:left w:val="none" w:sz="0" w:space="0" w:color="auto"/>
                    <w:bottom w:val="none" w:sz="0" w:space="0" w:color="auto"/>
                    <w:right w:val="none" w:sz="0" w:space="0" w:color="auto"/>
                  </w:divBdr>
                  <w:divsChild>
                    <w:div w:id="959916573">
                      <w:marLeft w:val="0"/>
                      <w:marRight w:val="0"/>
                      <w:marTop w:val="0"/>
                      <w:marBottom w:val="0"/>
                      <w:divBdr>
                        <w:top w:val="none" w:sz="0" w:space="0" w:color="auto"/>
                        <w:left w:val="none" w:sz="0" w:space="0" w:color="auto"/>
                        <w:bottom w:val="none" w:sz="0" w:space="0" w:color="auto"/>
                        <w:right w:val="none" w:sz="0" w:space="0" w:color="auto"/>
                      </w:divBdr>
                      <w:divsChild>
                        <w:div w:id="19853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071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kakakpintar.com/pengertian-sinonim-dan-antonim-serta-contohnya/"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3.jpeg"/><Relationship Id="rId17" Type="http://schemas.openxmlformats.org/officeDocument/2006/relationships/hyperlink" Target="http://kakakpintar.com/jenis-jenis-pola-pengembangan-paragraf-penjelasan-lengkap/"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kakakpintar.com/5-contoh-kalimat-kalimat-pembuka-pidato-terbaik/" TargetMode="External"/><Relationship Id="rId5" Type="http://schemas.openxmlformats.org/officeDocument/2006/relationships/image" Target="media/image1.wmf"/><Relationship Id="rId15" Type="http://schemas.openxmlformats.org/officeDocument/2006/relationships/hyperlink" Target="http://kakakpintar.com/contoh-kerangka-karangan-dan-cara-membuatnya/" TargetMode="External"/><Relationship Id="rId10" Type="http://schemas.openxmlformats.org/officeDocument/2006/relationships/control" Target="activeX/activeX4.xml"/><Relationship Id="rId19" Type="http://schemas.openxmlformats.org/officeDocument/2006/relationships/hyperlink" Target="http://kakakpintar.com/daftar-kosakata-bahasa-inggris-sehari-hari-artinya/"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4.jpeg"/><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2292</Words>
  <Characters>13065</Characters>
  <Application>Microsoft Office Word</Application>
  <DocSecurity>0</DocSecurity>
  <Lines>108</Lines>
  <Paragraphs>30</Paragraphs>
  <ScaleCrop>false</ScaleCrop>
  <Company>WORKGROUP</Company>
  <LinksUpToDate>false</LinksUpToDate>
  <CharactersWithSpaces>15327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2017-12-29T09:51:00Z</dcterms:created>
  <dcterms:modified xsi:type="dcterms:W3CDTF">2017-12-29T09:59:00Z</dcterms:modified>
</cp:coreProperties>
</file>