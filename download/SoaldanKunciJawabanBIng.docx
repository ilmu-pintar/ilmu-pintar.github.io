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Which of the following elements is not taken up from the soil?</w:t>
      </w:r>
      <w:r w:rsidRPr="00757F78">
        <w:rPr>
          <w:rFonts w:ascii="Times New Roman" w:eastAsia="Times New Roman" w:hAnsi="Times New Roman" w:cs="Times New Roman"/>
          <w:sz w:val="24"/>
          <w:szCs w:val="24"/>
        </w:rPr>
        <w:br/>
        <w:t>A. Potassium</w:t>
      </w:r>
      <w:r w:rsidRPr="00757F78">
        <w:rPr>
          <w:rFonts w:ascii="Times New Roman" w:eastAsia="Times New Roman" w:hAnsi="Times New Roman" w:cs="Times New Roman"/>
          <w:sz w:val="24"/>
          <w:szCs w:val="24"/>
        </w:rPr>
        <w:br/>
        <w:t>B. Magnesium</w:t>
      </w:r>
      <w:r w:rsidRPr="00757F78">
        <w:rPr>
          <w:rFonts w:ascii="Times New Roman" w:eastAsia="Times New Roman" w:hAnsi="Times New Roman" w:cs="Times New Roman"/>
          <w:sz w:val="24"/>
          <w:szCs w:val="24"/>
        </w:rPr>
        <w:br/>
        <w:t>C. Carbon</w:t>
      </w:r>
      <w:r w:rsidRPr="00757F78">
        <w:rPr>
          <w:rFonts w:ascii="Times New Roman" w:eastAsia="Times New Roman" w:hAnsi="Times New Roman" w:cs="Times New Roman"/>
          <w:sz w:val="24"/>
          <w:szCs w:val="24"/>
        </w:rPr>
        <w:br/>
        <w:t>D. Calcium</w:t>
      </w:r>
      <w:r w:rsidRPr="00757F78">
        <w:rPr>
          <w:rFonts w:ascii="Times New Roman" w:eastAsia="Times New Roman" w:hAnsi="Times New Roman" w:cs="Times New Roman"/>
          <w:sz w:val="24"/>
          <w:szCs w:val="24"/>
        </w:rPr>
        <w:br/>
        <w:t>E. Sulfur</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Why do farmers prefer considering the only available nutrients to the total quantities of nutrient found in the soil? Because ...</w:t>
      </w:r>
      <w:r w:rsidRPr="00757F78">
        <w:rPr>
          <w:rFonts w:ascii="Times New Roman" w:eastAsia="Times New Roman" w:hAnsi="Times New Roman" w:cs="Times New Roman"/>
          <w:sz w:val="24"/>
          <w:szCs w:val="24"/>
        </w:rPr>
        <w:br/>
        <w:t>A. they do to know how to obtain all the nutrients</w:t>
      </w:r>
      <w:r w:rsidRPr="00757F78">
        <w:rPr>
          <w:rFonts w:ascii="Times New Roman" w:eastAsia="Times New Roman" w:hAnsi="Times New Roman" w:cs="Times New Roman"/>
          <w:sz w:val="24"/>
          <w:szCs w:val="24"/>
        </w:rPr>
        <w:br/>
        <w:t>B. chemical analyses indicate that the soil constrains all the nutrients needed</w:t>
      </w:r>
      <w:r w:rsidRPr="00757F78">
        <w:rPr>
          <w:rFonts w:ascii="Times New Roman" w:eastAsia="Times New Roman" w:hAnsi="Times New Roman" w:cs="Times New Roman"/>
          <w:sz w:val="24"/>
          <w:szCs w:val="24"/>
        </w:rPr>
        <w:br/>
        <w:t>C. the nutrient are in the soil</w:t>
      </w:r>
      <w:r w:rsidRPr="00757F78">
        <w:rPr>
          <w:rFonts w:ascii="Times New Roman" w:eastAsia="Times New Roman" w:hAnsi="Times New Roman" w:cs="Times New Roman"/>
          <w:sz w:val="24"/>
          <w:szCs w:val="24"/>
        </w:rPr>
        <w:br/>
      </w:r>
      <w:proofErr w:type="spellStart"/>
      <w:r w:rsidRPr="00757F78">
        <w:rPr>
          <w:rFonts w:ascii="Times New Roman" w:eastAsia="Times New Roman" w:hAnsi="Times New Roman" w:cs="Times New Roman"/>
          <w:sz w:val="24"/>
          <w:szCs w:val="24"/>
        </w:rPr>
        <w:t>D.most</w:t>
      </w:r>
      <w:proofErr w:type="spellEnd"/>
      <w:r w:rsidRPr="00757F78">
        <w:rPr>
          <w:rFonts w:ascii="Times New Roman" w:eastAsia="Times New Roman" w:hAnsi="Times New Roman" w:cs="Times New Roman"/>
          <w:sz w:val="24"/>
          <w:szCs w:val="24"/>
        </w:rPr>
        <w:t xml:space="preserve"> of the nutrients are bound in compounds</w:t>
      </w:r>
      <w:r w:rsidRPr="00757F78">
        <w:rPr>
          <w:rFonts w:ascii="Times New Roman" w:eastAsia="Times New Roman" w:hAnsi="Times New Roman" w:cs="Times New Roman"/>
          <w:sz w:val="24"/>
          <w:szCs w:val="24"/>
        </w:rPr>
        <w:br/>
        <w:t>E. some of the nutrients are found in the atmosphere</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topic of paragraph three is about ...</w:t>
      </w:r>
      <w:r w:rsidRPr="00757F78">
        <w:rPr>
          <w:rFonts w:ascii="Times New Roman" w:eastAsia="Times New Roman" w:hAnsi="Times New Roman" w:cs="Times New Roman"/>
          <w:sz w:val="24"/>
          <w:szCs w:val="24"/>
        </w:rPr>
        <w:br/>
        <w:t>A. the result of chemical analyses</w:t>
      </w:r>
      <w:r w:rsidRPr="00757F78">
        <w:rPr>
          <w:rFonts w:ascii="Times New Roman" w:eastAsia="Times New Roman" w:hAnsi="Times New Roman" w:cs="Times New Roman"/>
          <w:sz w:val="24"/>
          <w:szCs w:val="24"/>
        </w:rPr>
        <w:br/>
        <w:t>B. the requirements of crop plants</w:t>
      </w:r>
      <w:r w:rsidRPr="00757F78">
        <w:rPr>
          <w:rFonts w:ascii="Times New Roman" w:eastAsia="Times New Roman" w:hAnsi="Times New Roman" w:cs="Times New Roman"/>
          <w:sz w:val="24"/>
          <w:szCs w:val="24"/>
        </w:rPr>
        <w:br/>
        <w:t>C. giving satisfactory growth to the plants</w:t>
      </w:r>
      <w:r w:rsidRPr="00757F78">
        <w:rPr>
          <w:rFonts w:ascii="Times New Roman" w:eastAsia="Times New Roman" w:hAnsi="Times New Roman" w:cs="Times New Roman"/>
          <w:sz w:val="24"/>
          <w:szCs w:val="24"/>
        </w:rPr>
        <w:br/>
        <w:t>D. measuring the available nutrients supply</w:t>
      </w:r>
      <w:r w:rsidRPr="00757F78">
        <w:rPr>
          <w:rFonts w:ascii="Times New Roman" w:eastAsia="Times New Roman" w:hAnsi="Times New Roman" w:cs="Times New Roman"/>
          <w:sz w:val="24"/>
          <w:szCs w:val="24"/>
        </w:rPr>
        <w:br/>
        <w:t>E. the abundant of nutrients in the soil</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How many elements which are not very important can be found in the plants?</w:t>
      </w:r>
      <w:r w:rsidRPr="00757F78">
        <w:rPr>
          <w:rFonts w:ascii="Times New Roman" w:eastAsia="Times New Roman" w:hAnsi="Times New Roman" w:cs="Times New Roman"/>
          <w:sz w:val="24"/>
          <w:szCs w:val="24"/>
        </w:rPr>
        <w:br/>
        <w:t>A. Three</w:t>
      </w:r>
      <w:r w:rsidRPr="00757F78">
        <w:rPr>
          <w:rFonts w:ascii="Times New Roman" w:eastAsia="Times New Roman" w:hAnsi="Times New Roman" w:cs="Times New Roman"/>
          <w:sz w:val="24"/>
          <w:szCs w:val="24"/>
        </w:rPr>
        <w:br/>
        <w:t>B. Five</w:t>
      </w:r>
      <w:r w:rsidRPr="00757F78">
        <w:rPr>
          <w:rFonts w:ascii="Times New Roman" w:eastAsia="Times New Roman" w:hAnsi="Times New Roman" w:cs="Times New Roman"/>
          <w:sz w:val="24"/>
          <w:szCs w:val="24"/>
        </w:rPr>
        <w:br/>
        <w:t>C. Seven</w:t>
      </w:r>
      <w:r w:rsidRPr="00757F78">
        <w:rPr>
          <w:rFonts w:ascii="Times New Roman" w:eastAsia="Times New Roman" w:hAnsi="Times New Roman" w:cs="Times New Roman"/>
          <w:sz w:val="24"/>
          <w:szCs w:val="24"/>
        </w:rPr>
        <w:br/>
        <w:t>D. Nine</w:t>
      </w:r>
      <w:r w:rsidRPr="00757F78">
        <w:rPr>
          <w:rFonts w:ascii="Times New Roman" w:eastAsia="Times New Roman" w:hAnsi="Times New Roman" w:cs="Times New Roman"/>
          <w:sz w:val="24"/>
          <w:szCs w:val="24"/>
        </w:rPr>
        <w:br/>
        <w:t>E. Sixteen</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plant obtains carbon and hydrogen dioxide ..." (paragraph 2). Obtains means...</w:t>
      </w:r>
      <w:r w:rsidRPr="00757F78">
        <w:rPr>
          <w:rFonts w:ascii="Times New Roman" w:eastAsia="Times New Roman" w:hAnsi="Times New Roman" w:cs="Times New Roman"/>
          <w:sz w:val="24"/>
          <w:szCs w:val="24"/>
        </w:rPr>
        <w:br/>
        <w:t>A. gets</w:t>
      </w:r>
      <w:r w:rsidRPr="00757F78">
        <w:rPr>
          <w:rFonts w:ascii="Times New Roman" w:eastAsia="Times New Roman" w:hAnsi="Times New Roman" w:cs="Times New Roman"/>
          <w:sz w:val="24"/>
          <w:szCs w:val="24"/>
        </w:rPr>
        <w:br/>
        <w:t>B. takes</w:t>
      </w:r>
      <w:r w:rsidRPr="00757F78">
        <w:rPr>
          <w:rFonts w:ascii="Times New Roman" w:eastAsia="Times New Roman" w:hAnsi="Times New Roman" w:cs="Times New Roman"/>
          <w:sz w:val="24"/>
          <w:szCs w:val="24"/>
        </w:rPr>
        <w:br/>
        <w:t>C. puts</w:t>
      </w:r>
      <w:r w:rsidRPr="00757F78">
        <w:rPr>
          <w:rFonts w:ascii="Times New Roman" w:eastAsia="Times New Roman" w:hAnsi="Times New Roman" w:cs="Times New Roman"/>
          <w:sz w:val="24"/>
          <w:szCs w:val="24"/>
        </w:rPr>
        <w:br/>
        <w:t>D. gives</w:t>
      </w:r>
      <w:r w:rsidRPr="00757F78">
        <w:rPr>
          <w:rFonts w:ascii="Times New Roman" w:eastAsia="Times New Roman" w:hAnsi="Times New Roman" w:cs="Times New Roman"/>
          <w:sz w:val="24"/>
          <w:szCs w:val="24"/>
        </w:rPr>
        <w:br/>
        <w:t>E. has</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Read the following text and answer number 6-8!</w:t>
      </w:r>
      <w:r w:rsidRPr="00757F78">
        <w:rPr>
          <w:rFonts w:ascii="Times New Roman" w:eastAsia="Times New Roman" w:hAnsi="Times New Roman" w:cs="Times New Roman"/>
          <w:sz w:val="24"/>
          <w:szCs w:val="24"/>
        </w:rPr>
        <w:br/>
        <w:t>Once upon a time, a rabbit wanted to cross a river but he could not swim. He had an idea. He saw a boss of crocodile swimming in the river. The rabbit asked the boss of crocodile, "How many crocodiles are there in the river?" The boss of crocodile answered, "We are twenty here." "Where are they?" the rabbit asked for the second time. "What is it for?" the boss of crocodile asked.</w:t>
      </w:r>
      <w:r w:rsidRPr="00757F78">
        <w:rPr>
          <w:rFonts w:ascii="Times New Roman" w:eastAsia="Times New Roman" w:hAnsi="Times New Roman" w:cs="Times New Roman"/>
          <w:sz w:val="24"/>
          <w:szCs w:val="24"/>
        </w:rPr>
        <w:br/>
        <w:t>"All of you are good, nice, gentle and kind, so I want to make a line in order. Later I will know how kind you are," said the rabbit. Then, the boss of the crocodile called all his friends and asked them to make a line in order from one side to the other side of the river. Just then, the rabbit started to count while jumping from one crocodile to another: one ... two ... three ... four ... until twenty, and finally, he thanked all crocodiles because he had crossed the river.</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story mainly tells us about ...</w:t>
      </w:r>
      <w:r w:rsidRPr="00757F78">
        <w:rPr>
          <w:rFonts w:ascii="Times New Roman" w:eastAsia="Times New Roman" w:hAnsi="Times New Roman" w:cs="Times New Roman"/>
          <w:sz w:val="24"/>
          <w:szCs w:val="24"/>
        </w:rPr>
        <w:br/>
        <w:t>A. twenty crocodiles</w:t>
      </w:r>
      <w:r w:rsidRPr="00757F78">
        <w:rPr>
          <w:rFonts w:ascii="Times New Roman" w:eastAsia="Times New Roman" w:hAnsi="Times New Roman" w:cs="Times New Roman"/>
          <w:sz w:val="24"/>
          <w:szCs w:val="24"/>
        </w:rPr>
        <w:br/>
        <w:t>B. the boss of the crocodile</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sz w:val="24"/>
          <w:szCs w:val="24"/>
        </w:rPr>
        <w:lastRenderedPageBreak/>
        <w:t>C. a rabbit and twenty crocodiles</w:t>
      </w:r>
      <w:r w:rsidRPr="00757F78">
        <w:rPr>
          <w:rFonts w:ascii="Times New Roman" w:eastAsia="Times New Roman" w:hAnsi="Times New Roman" w:cs="Times New Roman"/>
          <w:sz w:val="24"/>
          <w:szCs w:val="24"/>
        </w:rPr>
        <w:br/>
        <w:t>D. a rabbit and the boss of crocodile</w:t>
      </w:r>
      <w:r w:rsidRPr="00757F78">
        <w:rPr>
          <w:rFonts w:ascii="Times New Roman" w:eastAsia="Times New Roman" w:hAnsi="Times New Roman" w:cs="Times New Roman"/>
          <w:sz w:val="24"/>
          <w:szCs w:val="24"/>
        </w:rPr>
        <w:br/>
        <w:t>E. the boss of the crocodile and ail his friends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We know from the first paragraph that the rabbit actually wanted ...</w:t>
      </w:r>
      <w:r w:rsidRPr="00757F78">
        <w:rPr>
          <w:rFonts w:ascii="Times New Roman" w:eastAsia="Times New Roman" w:hAnsi="Times New Roman" w:cs="Times New Roman"/>
          <w:sz w:val="24"/>
          <w:szCs w:val="24"/>
        </w:rPr>
        <w:br/>
        <w:t>A. to cross the river</w:t>
      </w:r>
      <w:r w:rsidRPr="00757F78">
        <w:rPr>
          <w:rFonts w:ascii="Times New Roman" w:eastAsia="Times New Roman" w:hAnsi="Times New Roman" w:cs="Times New Roman"/>
          <w:sz w:val="24"/>
          <w:szCs w:val="24"/>
        </w:rPr>
        <w:br/>
        <w:t>B. to swim across the river</w:t>
      </w:r>
      <w:r w:rsidRPr="00757F78">
        <w:rPr>
          <w:rFonts w:ascii="Times New Roman" w:eastAsia="Times New Roman" w:hAnsi="Times New Roman" w:cs="Times New Roman"/>
          <w:sz w:val="24"/>
          <w:szCs w:val="24"/>
        </w:rPr>
        <w:br/>
        <w:t>C. to meet the boss of crocodile</w:t>
      </w:r>
      <w:r w:rsidRPr="00757F78">
        <w:rPr>
          <w:rFonts w:ascii="Times New Roman" w:eastAsia="Times New Roman" w:hAnsi="Times New Roman" w:cs="Times New Roman"/>
          <w:sz w:val="24"/>
          <w:szCs w:val="24"/>
        </w:rPr>
        <w:br/>
        <w:t>D. to know where the crocodiles are</w:t>
      </w:r>
      <w:r w:rsidRPr="00757F78">
        <w:rPr>
          <w:rFonts w:ascii="Times New Roman" w:eastAsia="Times New Roman" w:hAnsi="Times New Roman" w:cs="Times New Roman"/>
          <w:sz w:val="24"/>
          <w:szCs w:val="24"/>
        </w:rPr>
        <w:br/>
        <w:t>E. to know the number of crocodiles there</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 xml:space="preserve">All of you are good, nice, </w:t>
      </w:r>
      <w:r w:rsidRPr="00757F78">
        <w:rPr>
          <w:rFonts w:ascii="Times New Roman" w:eastAsia="Times New Roman" w:hAnsi="Times New Roman" w:cs="Times New Roman"/>
          <w:sz w:val="24"/>
          <w:szCs w:val="24"/>
          <w:u w:val="single"/>
        </w:rPr>
        <w:t>gentle</w:t>
      </w:r>
      <w:r w:rsidRPr="00757F78">
        <w:rPr>
          <w:rFonts w:ascii="Times New Roman" w:eastAsia="Times New Roman" w:hAnsi="Times New Roman" w:cs="Times New Roman"/>
          <w:sz w:val="24"/>
          <w:szCs w:val="24"/>
        </w:rPr>
        <w:t>, and kind ..." (Paragraph 2</w:t>
      </w:r>
      <w:proofErr w:type="gramStart"/>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br/>
        <w:t>The underlined word is synonymous with ...</w:t>
      </w:r>
      <w:r w:rsidRPr="00757F78">
        <w:rPr>
          <w:rFonts w:ascii="Times New Roman" w:eastAsia="Times New Roman" w:hAnsi="Times New Roman" w:cs="Times New Roman"/>
          <w:sz w:val="24"/>
          <w:szCs w:val="24"/>
        </w:rPr>
        <w:br/>
        <w:t>A. wild</w:t>
      </w:r>
      <w:r w:rsidRPr="00757F78">
        <w:rPr>
          <w:rFonts w:ascii="Times New Roman" w:eastAsia="Times New Roman" w:hAnsi="Times New Roman" w:cs="Times New Roman"/>
          <w:sz w:val="24"/>
          <w:szCs w:val="24"/>
        </w:rPr>
        <w:br/>
        <w:t>B. diligent</w:t>
      </w:r>
      <w:r w:rsidRPr="00757F78">
        <w:rPr>
          <w:rFonts w:ascii="Times New Roman" w:eastAsia="Times New Roman" w:hAnsi="Times New Roman" w:cs="Times New Roman"/>
          <w:sz w:val="24"/>
          <w:szCs w:val="24"/>
        </w:rPr>
        <w:br/>
        <w:t>C. cheerful</w:t>
      </w:r>
      <w:r w:rsidRPr="00757F78">
        <w:rPr>
          <w:rFonts w:ascii="Times New Roman" w:eastAsia="Times New Roman" w:hAnsi="Times New Roman" w:cs="Times New Roman"/>
          <w:sz w:val="24"/>
          <w:szCs w:val="24"/>
        </w:rPr>
        <w:br/>
        <w:t>D. easygoing</w:t>
      </w:r>
      <w:r w:rsidRPr="00757F78">
        <w:rPr>
          <w:rFonts w:ascii="Times New Roman" w:eastAsia="Times New Roman" w:hAnsi="Times New Roman" w:cs="Times New Roman"/>
          <w:sz w:val="24"/>
          <w:szCs w:val="24"/>
        </w:rPr>
        <w:br/>
        <w:t>E. honorable</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This text is for questions 9 to 12.</w:t>
      </w:r>
      <w:r w:rsidRPr="00757F78">
        <w:rPr>
          <w:rFonts w:ascii="Times New Roman" w:eastAsia="Times New Roman" w:hAnsi="Times New Roman" w:cs="Times New Roman"/>
          <w:sz w:val="24"/>
          <w:szCs w:val="24"/>
        </w:rPr>
        <w:br/>
        <w:t>An elephant is the largest and strongest of all animals. It is a strange looking animal with its thick legs, huge sides and backs, large hanging ears, a small tail, little eyes, long white tusks and above all it has a long nose, the trunk.</w:t>
      </w:r>
      <w:r w:rsidRPr="00757F78">
        <w:rPr>
          <w:rFonts w:ascii="Times New Roman" w:eastAsia="Times New Roman" w:hAnsi="Times New Roman" w:cs="Times New Roman"/>
          <w:sz w:val="24"/>
          <w:szCs w:val="24"/>
        </w:rPr>
        <w:br/>
        <w:t>The trunk is the elephant's peculiar feature, and it has various uses. The elephant draws up water by its trunk and can squirt it all over its body like a shower bath. It can also lift leaves and puts them, into its mouth. In fact the trunk serves the elephant as a long arm and hand. An elephant looks very-clumsy and heavy and yet it can move very quickly.</w:t>
      </w:r>
      <w:r w:rsidRPr="00757F78">
        <w:rPr>
          <w:rFonts w:ascii="Times New Roman" w:eastAsia="Times New Roman" w:hAnsi="Times New Roman" w:cs="Times New Roman"/>
          <w:sz w:val="24"/>
          <w:szCs w:val="24"/>
        </w:rPr>
        <w:br/>
        <w:t>The elephant is a very intelligent animal. Its intelligence combined with its great strength makes it a very useful servant to man and it can be trained to serve in various ways such as carry heavy loads, hunt for tigers and even fight.</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third paragraph is mainly about the fact that ...</w:t>
      </w:r>
      <w:r w:rsidRPr="00757F78">
        <w:rPr>
          <w:rFonts w:ascii="Times New Roman" w:eastAsia="Times New Roman" w:hAnsi="Times New Roman" w:cs="Times New Roman"/>
          <w:sz w:val="24"/>
          <w:szCs w:val="24"/>
        </w:rPr>
        <w:br/>
        <w:t>A. elephants are strong</w:t>
      </w:r>
      <w:r w:rsidRPr="00757F78">
        <w:rPr>
          <w:rFonts w:ascii="Times New Roman" w:eastAsia="Times New Roman" w:hAnsi="Times New Roman" w:cs="Times New Roman"/>
          <w:sz w:val="24"/>
          <w:szCs w:val="24"/>
        </w:rPr>
        <w:br/>
        <w:t>B. elephants can lift logs</w:t>
      </w:r>
      <w:r w:rsidRPr="00757F78">
        <w:rPr>
          <w:rFonts w:ascii="Times New Roman" w:eastAsia="Times New Roman" w:hAnsi="Times New Roman" w:cs="Times New Roman"/>
          <w:sz w:val="24"/>
          <w:szCs w:val="24"/>
        </w:rPr>
        <w:br/>
        <w:t>C. elephants are servants</w:t>
      </w:r>
      <w:r w:rsidRPr="00757F78">
        <w:rPr>
          <w:rFonts w:ascii="Times New Roman" w:eastAsia="Times New Roman" w:hAnsi="Times New Roman" w:cs="Times New Roman"/>
          <w:sz w:val="24"/>
          <w:szCs w:val="24"/>
        </w:rPr>
        <w:br/>
        <w:t>D. elephants are very useful</w:t>
      </w:r>
      <w:r w:rsidRPr="00757F78">
        <w:rPr>
          <w:rFonts w:ascii="Times New Roman" w:eastAsia="Times New Roman" w:hAnsi="Times New Roman" w:cs="Times New Roman"/>
          <w:sz w:val="24"/>
          <w:szCs w:val="24"/>
        </w:rPr>
        <w:br/>
        <w:t>E. elephants must be trained</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Which of the following is NOT part of the elephant described in the first paragraph?</w:t>
      </w:r>
      <w:r w:rsidRPr="00757F78">
        <w:rPr>
          <w:rFonts w:ascii="Times New Roman" w:eastAsia="Times New Roman" w:hAnsi="Times New Roman" w:cs="Times New Roman"/>
          <w:sz w:val="24"/>
          <w:szCs w:val="24"/>
        </w:rPr>
        <w:br/>
        <w:t>A. It looks strange.</w:t>
      </w:r>
      <w:r w:rsidRPr="00757F78">
        <w:rPr>
          <w:rFonts w:ascii="Times New Roman" w:eastAsia="Times New Roman" w:hAnsi="Times New Roman" w:cs="Times New Roman"/>
          <w:sz w:val="24"/>
          <w:szCs w:val="24"/>
        </w:rPr>
        <w:br/>
        <w:t>B. It is heavy.</w:t>
      </w:r>
      <w:r w:rsidRPr="00757F78">
        <w:rPr>
          <w:rFonts w:ascii="Times New Roman" w:eastAsia="Times New Roman" w:hAnsi="Times New Roman" w:cs="Times New Roman"/>
          <w:sz w:val="24"/>
          <w:szCs w:val="24"/>
        </w:rPr>
        <w:br/>
        <w:t>C. It is wild.</w:t>
      </w:r>
      <w:r w:rsidRPr="00757F78">
        <w:rPr>
          <w:rFonts w:ascii="Times New Roman" w:eastAsia="Times New Roman" w:hAnsi="Times New Roman" w:cs="Times New Roman"/>
          <w:sz w:val="24"/>
          <w:szCs w:val="24"/>
        </w:rPr>
        <w:br/>
        <w:t>D. It has a trunk.</w:t>
      </w:r>
      <w:r w:rsidRPr="00757F78">
        <w:rPr>
          <w:rFonts w:ascii="Times New Roman" w:eastAsia="Times New Roman" w:hAnsi="Times New Roman" w:cs="Times New Roman"/>
          <w:sz w:val="24"/>
          <w:szCs w:val="24"/>
        </w:rPr>
        <w:br/>
        <w:t>E. It has a small tail.</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It is stated in the text that the elephant uses the trunk to do the following, EXCEPT ...</w:t>
      </w:r>
      <w:r w:rsidRPr="00757F78">
        <w:rPr>
          <w:rFonts w:ascii="Times New Roman" w:eastAsia="Times New Roman" w:hAnsi="Times New Roman" w:cs="Times New Roman"/>
          <w:sz w:val="24"/>
          <w:szCs w:val="24"/>
        </w:rPr>
        <w:br/>
        <w:t>A. to eat</w:t>
      </w:r>
      <w:r w:rsidRPr="00757F78">
        <w:rPr>
          <w:rFonts w:ascii="Times New Roman" w:eastAsia="Times New Roman" w:hAnsi="Times New Roman" w:cs="Times New Roman"/>
          <w:sz w:val="24"/>
          <w:szCs w:val="24"/>
        </w:rPr>
        <w:br/>
        <w:t>B. to push</w:t>
      </w:r>
      <w:r w:rsidRPr="00757F78">
        <w:rPr>
          <w:rFonts w:ascii="Times New Roman" w:eastAsia="Times New Roman" w:hAnsi="Times New Roman" w:cs="Times New Roman"/>
          <w:sz w:val="24"/>
          <w:szCs w:val="24"/>
        </w:rPr>
        <w:br/>
        <w:t>C. to drink</w:t>
      </w:r>
      <w:r w:rsidRPr="00757F78">
        <w:rPr>
          <w:rFonts w:ascii="Times New Roman" w:eastAsia="Times New Roman" w:hAnsi="Times New Roman" w:cs="Times New Roman"/>
          <w:sz w:val="24"/>
          <w:szCs w:val="24"/>
        </w:rPr>
        <w:br/>
        <w:t>D. to carry things</w:t>
      </w:r>
      <w:r w:rsidRPr="00757F78">
        <w:rPr>
          <w:rFonts w:ascii="Times New Roman" w:eastAsia="Times New Roman" w:hAnsi="Times New Roman" w:cs="Times New Roman"/>
          <w:sz w:val="24"/>
          <w:szCs w:val="24"/>
        </w:rPr>
        <w:br/>
        <w:t>E. to squirt water over the body</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lastRenderedPageBreak/>
        <w:t xml:space="preserve">"The trunk is the elephant's </w:t>
      </w:r>
      <w:r w:rsidRPr="00757F78">
        <w:rPr>
          <w:rFonts w:ascii="Times New Roman" w:eastAsia="Times New Roman" w:hAnsi="Times New Roman" w:cs="Times New Roman"/>
          <w:sz w:val="24"/>
          <w:szCs w:val="24"/>
          <w:u w:val="single"/>
        </w:rPr>
        <w:t>peculiar</w:t>
      </w:r>
      <w:r w:rsidRPr="00757F78">
        <w:rPr>
          <w:rFonts w:ascii="Times New Roman" w:eastAsia="Times New Roman" w:hAnsi="Times New Roman" w:cs="Times New Roman"/>
          <w:sz w:val="24"/>
          <w:szCs w:val="24"/>
        </w:rPr>
        <w:t xml:space="preserve"> feature ..." (Paragraph 2</w:t>
      </w:r>
      <w:proofErr w:type="gramStart"/>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br/>
        <w:t>The underlined word is close in meaning to ...</w:t>
      </w:r>
      <w:r w:rsidRPr="00757F78">
        <w:rPr>
          <w:rFonts w:ascii="Times New Roman" w:eastAsia="Times New Roman" w:hAnsi="Times New Roman" w:cs="Times New Roman"/>
          <w:sz w:val="24"/>
          <w:szCs w:val="24"/>
        </w:rPr>
        <w:br/>
        <w:t>A. large</w:t>
      </w:r>
      <w:r w:rsidRPr="00757F78">
        <w:rPr>
          <w:rFonts w:ascii="Times New Roman" w:eastAsia="Times New Roman" w:hAnsi="Times New Roman" w:cs="Times New Roman"/>
          <w:sz w:val="24"/>
          <w:szCs w:val="24"/>
        </w:rPr>
        <w:br/>
        <w:t>B. strange</w:t>
      </w:r>
      <w:r w:rsidRPr="00757F78">
        <w:rPr>
          <w:rFonts w:ascii="Times New Roman" w:eastAsia="Times New Roman" w:hAnsi="Times New Roman" w:cs="Times New Roman"/>
          <w:sz w:val="24"/>
          <w:szCs w:val="24"/>
        </w:rPr>
        <w:br/>
        <w:t>C. tough</w:t>
      </w:r>
      <w:r w:rsidRPr="00757F78">
        <w:rPr>
          <w:rFonts w:ascii="Times New Roman" w:eastAsia="Times New Roman" w:hAnsi="Times New Roman" w:cs="Times New Roman"/>
          <w:sz w:val="24"/>
          <w:szCs w:val="24"/>
        </w:rPr>
        <w:br/>
        <w:t>D. smooth</w:t>
      </w:r>
      <w:r w:rsidRPr="00757F78">
        <w:rPr>
          <w:rFonts w:ascii="Times New Roman" w:eastAsia="Times New Roman" w:hAnsi="Times New Roman" w:cs="Times New Roman"/>
          <w:sz w:val="24"/>
          <w:szCs w:val="24"/>
        </w:rPr>
        <w:br/>
        <w:t>E. long</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Text for question 13 to15</w:t>
      </w:r>
      <w:r w:rsidRPr="00757F78">
        <w:rPr>
          <w:rFonts w:ascii="Times New Roman" w:eastAsia="Times New Roman" w:hAnsi="Times New Roman" w:cs="Times New Roman"/>
          <w:sz w:val="24"/>
          <w:szCs w:val="24"/>
        </w:rPr>
        <w:t>.</w:t>
      </w:r>
      <w:r w:rsidRPr="00757F78">
        <w:rPr>
          <w:rFonts w:ascii="Times New Roman" w:eastAsia="Times New Roman" w:hAnsi="Times New Roman" w:cs="Times New Roman"/>
          <w:sz w:val="24"/>
          <w:szCs w:val="24"/>
        </w:rPr>
        <w:br/>
        <w:t>Dear, Rosa</w:t>
      </w:r>
      <w:r w:rsidRPr="00757F78">
        <w:rPr>
          <w:rFonts w:ascii="Times New Roman" w:eastAsia="Times New Roman" w:hAnsi="Times New Roman" w:cs="Times New Roman"/>
          <w:sz w:val="24"/>
          <w:szCs w:val="24"/>
        </w:rPr>
        <w:br/>
        <w:t>I am a guy, twenty-eight years old. I have a problem with a girl friend. She is twenty five years old. We have been dating each other for years, since we were high school students. Now we have jobs. I feel very sure that we love each other. Now it is time for me to get married. Unfortunately, her parents never approve of our relationship ever since the very first time. My family, anyhow, does not really mind. At first I thought my girl friend had the power to defend our love. But then she surrendered. She loves, me and she loves her family, too. On the one hand she said, "I'll be happy if my family is happy." It means she had to get approval from her parents.</w:t>
      </w:r>
      <w:r w:rsidRPr="00757F78">
        <w:rPr>
          <w:rFonts w:ascii="Times New Roman" w:eastAsia="Times New Roman" w:hAnsi="Times New Roman" w:cs="Times New Roman"/>
          <w:sz w:val="24"/>
          <w:szCs w:val="24"/>
        </w:rPr>
        <w:br/>
        <w:t>For this I was shocked. My heart was broken. She ended our relationship just at the time when I was ready to marry her. When I was with her, we were very happy. We had a lot in common and there were no conflicts. The truth was</w:t>
      </w:r>
      <w:proofErr w:type="gramStart"/>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t xml:space="preserve"> we separated only because of her parents. They want her to marry her cousin, her aunt's son (this is one of the traditions in the </w:t>
      </w:r>
      <w:proofErr w:type="spellStart"/>
      <w:r w:rsidRPr="00757F78">
        <w:rPr>
          <w:rFonts w:ascii="Times New Roman" w:eastAsia="Times New Roman" w:hAnsi="Times New Roman" w:cs="Times New Roman"/>
          <w:sz w:val="24"/>
          <w:szCs w:val="24"/>
        </w:rPr>
        <w:t>Karonese</w:t>
      </w:r>
      <w:proofErr w:type="spellEnd"/>
      <w:r w:rsidRPr="00757F78">
        <w:rPr>
          <w:rFonts w:ascii="Times New Roman" w:eastAsia="Times New Roman" w:hAnsi="Times New Roman" w:cs="Times New Roman"/>
          <w:sz w:val="24"/>
          <w:szCs w:val="24"/>
        </w:rPr>
        <w:t>).</w:t>
      </w:r>
      <w:r w:rsidRPr="00757F78">
        <w:rPr>
          <w:rFonts w:ascii="Times New Roman" w:eastAsia="Times New Roman" w:hAnsi="Times New Roman" w:cs="Times New Roman"/>
          <w:sz w:val="24"/>
          <w:szCs w:val="24"/>
        </w:rPr>
        <w:br/>
        <w:t>For the time being I am very upset. When I miss her I call her. Then we can eat together, talk together for hours. We act like elating because she loves me, too. The real problem is</w:t>
      </w:r>
      <w:proofErr w:type="gramStart"/>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t xml:space="preserve"> she cannot refuse what her parents want. So, should I forget my girl friend, the only one that I truly love? Or else, should I just wait, and dream that one day she will be back to me?</w:t>
      </w:r>
      <w:r w:rsidRPr="00757F78">
        <w:rPr>
          <w:rFonts w:ascii="Times New Roman" w:eastAsia="Times New Roman" w:hAnsi="Times New Roman" w:cs="Times New Roman"/>
          <w:sz w:val="24"/>
          <w:szCs w:val="24"/>
        </w:rPr>
        <w:br/>
        <w:t>Rio N., Padang</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i/>
          <w:iCs/>
          <w:sz w:val="24"/>
          <w:szCs w:val="24"/>
        </w:rPr>
        <w:t>Dear Rio</w:t>
      </w:r>
      <w:proofErr w:type="gramStart"/>
      <w:r w:rsidRPr="00757F78">
        <w:rPr>
          <w:rFonts w:ascii="Times New Roman" w:eastAsia="Times New Roman" w:hAnsi="Times New Roman" w:cs="Times New Roman"/>
          <w:i/>
          <w:iCs/>
          <w:sz w:val="24"/>
          <w:szCs w:val="24"/>
        </w:rPr>
        <w:t>,</w:t>
      </w:r>
      <w:proofErr w:type="gramEnd"/>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i/>
          <w:iCs/>
          <w:sz w:val="24"/>
          <w:szCs w:val="24"/>
        </w:rPr>
        <w:t xml:space="preserve">You call her your girl friend, but she has chosen her own way. For this reason I’d, say that there is </w:t>
      </w:r>
      <w:proofErr w:type="spellStart"/>
      <w:r w:rsidRPr="00757F78">
        <w:rPr>
          <w:rFonts w:ascii="Times New Roman" w:eastAsia="Times New Roman" w:hAnsi="Times New Roman" w:cs="Times New Roman"/>
          <w:i/>
          <w:iCs/>
          <w:sz w:val="24"/>
          <w:szCs w:val="24"/>
        </w:rPr>
        <w:t>nothingyou</w:t>
      </w:r>
      <w:proofErr w:type="spellEnd"/>
      <w:r w:rsidRPr="00757F78">
        <w:rPr>
          <w:rFonts w:ascii="Times New Roman" w:eastAsia="Times New Roman" w:hAnsi="Times New Roman" w:cs="Times New Roman"/>
          <w:i/>
          <w:iCs/>
          <w:sz w:val="24"/>
          <w:szCs w:val="24"/>
        </w:rPr>
        <w:t xml:space="preserve"> can do except forget her and go on with your normal life. Hopefully you can find another and </w:t>
      </w:r>
      <w:proofErr w:type="spellStart"/>
      <w:r w:rsidRPr="00757F78">
        <w:rPr>
          <w:rFonts w:ascii="Times New Roman" w:eastAsia="Times New Roman" w:hAnsi="Times New Roman" w:cs="Times New Roman"/>
          <w:i/>
          <w:iCs/>
          <w:sz w:val="24"/>
          <w:szCs w:val="24"/>
        </w:rPr>
        <w:t>livehappily</w:t>
      </w:r>
      <w:proofErr w:type="spellEnd"/>
      <w:r w:rsidRPr="00757F78">
        <w:rPr>
          <w:rFonts w:ascii="Times New Roman" w:eastAsia="Times New Roman" w:hAnsi="Times New Roman" w:cs="Times New Roman"/>
          <w:i/>
          <w:iCs/>
          <w:sz w:val="24"/>
          <w:szCs w:val="24"/>
        </w:rPr>
        <w:t xml:space="preserve"> forever.</w:t>
      </w:r>
      <w:r w:rsidRPr="00757F78">
        <w:rPr>
          <w:rFonts w:ascii="Times New Roman" w:eastAsia="Times New Roman" w:hAnsi="Times New Roman" w:cs="Times New Roman"/>
          <w:sz w:val="24"/>
          <w:szCs w:val="24"/>
        </w:rPr>
        <w:br/>
      </w:r>
      <w:proofErr w:type="spellStart"/>
      <w:r w:rsidRPr="00757F78">
        <w:rPr>
          <w:rFonts w:ascii="Times New Roman" w:eastAsia="Times New Roman" w:hAnsi="Times New Roman" w:cs="Times New Roman"/>
          <w:i/>
          <w:iCs/>
          <w:sz w:val="24"/>
          <w:szCs w:val="24"/>
        </w:rPr>
        <w:t>Rossa</w:t>
      </w:r>
      <w:proofErr w:type="spellEnd"/>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main idea of the first paragraph is that ...</w:t>
      </w:r>
      <w:r w:rsidRPr="00757F78">
        <w:rPr>
          <w:rFonts w:ascii="Times New Roman" w:eastAsia="Times New Roman" w:hAnsi="Times New Roman" w:cs="Times New Roman"/>
          <w:sz w:val="24"/>
          <w:szCs w:val="24"/>
        </w:rPr>
        <w:br/>
        <w:t>A. the writer wants to get married</w:t>
      </w:r>
      <w:r w:rsidRPr="00757F78">
        <w:rPr>
          <w:rFonts w:ascii="Times New Roman" w:eastAsia="Times New Roman" w:hAnsi="Times New Roman" w:cs="Times New Roman"/>
          <w:sz w:val="24"/>
          <w:szCs w:val="24"/>
        </w:rPr>
        <w:br/>
        <w:t>B. the writer has been dating for years</w:t>
      </w:r>
      <w:r w:rsidRPr="00757F78">
        <w:rPr>
          <w:rFonts w:ascii="Times New Roman" w:eastAsia="Times New Roman" w:hAnsi="Times New Roman" w:cs="Times New Roman"/>
          <w:sz w:val="24"/>
          <w:szCs w:val="24"/>
        </w:rPr>
        <w:br/>
        <w:t>C. the writer has a problem with his girl friend</w:t>
      </w:r>
      <w:r w:rsidRPr="00757F78">
        <w:rPr>
          <w:rFonts w:ascii="Times New Roman" w:eastAsia="Times New Roman" w:hAnsi="Times New Roman" w:cs="Times New Roman"/>
          <w:sz w:val="24"/>
          <w:szCs w:val="24"/>
        </w:rPr>
        <w:br/>
        <w:t>D. the writer feels sure that they love each other</w:t>
      </w:r>
      <w:r w:rsidRPr="00757F78">
        <w:rPr>
          <w:rFonts w:ascii="Times New Roman" w:eastAsia="Times New Roman" w:hAnsi="Times New Roman" w:cs="Times New Roman"/>
          <w:sz w:val="24"/>
          <w:szCs w:val="24"/>
        </w:rPr>
        <w:br/>
        <w:t>E. the writer's parents disapprove of his relationship</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Which of the following sentences is TRUE according to the text?</w:t>
      </w:r>
      <w:r w:rsidRPr="00757F78">
        <w:rPr>
          <w:rFonts w:ascii="Times New Roman" w:eastAsia="Times New Roman" w:hAnsi="Times New Roman" w:cs="Times New Roman"/>
          <w:sz w:val="24"/>
          <w:szCs w:val="24"/>
        </w:rPr>
        <w:br/>
        <w:t>A. Rio is not ready to get married.</w:t>
      </w:r>
      <w:r w:rsidRPr="00757F78">
        <w:rPr>
          <w:rFonts w:ascii="Times New Roman" w:eastAsia="Times New Roman" w:hAnsi="Times New Roman" w:cs="Times New Roman"/>
          <w:sz w:val="24"/>
          <w:szCs w:val="24"/>
        </w:rPr>
        <w:br/>
        <w:t>B. Rio's parents disagree to his marriage.</w:t>
      </w:r>
      <w:r w:rsidRPr="00757F78">
        <w:rPr>
          <w:rFonts w:ascii="Times New Roman" w:eastAsia="Times New Roman" w:hAnsi="Times New Roman" w:cs="Times New Roman"/>
          <w:sz w:val="24"/>
          <w:szCs w:val="24"/>
        </w:rPr>
        <w:br/>
        <w:t>C. Rio and his girl friend often got conflicts.</w:t>
      </w:r>
      <w:r w:rsidRPr="00757F78">
        <w:rPr>
          <w:rFonts w:ascii="Times New Roman" w:eastAsia="Times New Roman" w:hAnsi="Times New Roman" w:cs="Times New Roman"/>
          <w:sz w:val="24"/>
          <w:szCs w:val="24"/>
        </w:rPr>
        <w:br/>
        <w:t>D. Rio's girl friend didn't really love Rio.</w:t>
      </w:r>
      <w:r w:rsidRPr="00757F78">
        <w:rPr>
          <w:rFonts w:ascii="Times New Roman" w:eastAsia="Times New Roman" w:hAnsi="Times New Roman" w:cs="Times New Roman"/>
          <w:sz w:val="24"/>
          <w:szCs w:val="24"/>
        </w:rPr>
        <w:br/>
        <w:t>E. Rio's girl friend couldn't defend her love for Rio.</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lastRenderedPageBreak/>
        <w:t>Why do the girl's parents disapprove of their marriage? Because ...</w:t>
      </w:r>
      <w:r w:rsidRPr="00757F78">
        <w:rPr>
          <w:rFonts w:ascii="Times New Roman" w:eastAsia="Times New Roman" w:hAnsi="Times New Roman" w:cs="Times New Roman"/>
          <w:sz w:val="24"/>
          <w:szCs w:val="24"/>
        </w:rPr>
        <w:br/>
        <w:t>A. they don't like Rio.</w:t>
      </w:r>
      <w:r w:rsidRPr="00757F78">
        <w:rPr>
          <w:rFonts w:ascii="Times New Roman" w:eastAsia="Times New Roman" w:hAnsi="Times New Roman" w:cs="Times New Roman"/>
          <w:sz w:val="24"/>
          <w:szCs w:val="24"/>
        </w:rPr>
        <w:br/>
        <w:t>B. the girl is still studying.</w:t>
      </w:r>
      <w:r w:rsidRPr="00757F78">
        <w:rPr>
          <w:rFonts w:ascii="Times New Roman" w:eastAsia="Times New Roman" w:hAnsi="Times New Roman" w:cs="Times New Roman"/>
          <w:sz w:val="24"/>
          <w:szCs w:val="24"/>
        </w:rPr>
        <w:br/>
        <w:t>C. Rio is from a different ethnic group.</w:t>
      </w:r>
      <w:r w:rsidRPr="00757F78">
        <w:rPr>
          <w:rFonts w:ascii="Times New Roman" w:eastAsia="Times New Roman" w:hAnsi="Times New Roman" w:cs="Times New Roman"/>
          <w:sz w:val="24"/>
          <w:szCs w:val="24"/>
        </w:rPr>
        <w:br/>
        <w:t xml:space="preserve">D. they keep the </w:t>
      </w:r>
      <w:proofErr w:type="spellStart"/>
      <w:r w:rsidRPr="00757F78">
        <w:rPr>
          <w:rFonts w:ascii="Times New Roman" w:eastAsia="Times New Roman" w:hAnsi="Times New Roman" w:cs="Times New Roman"/>
          <w:sz w:val="24"/>
          <w:szCs w:val="24"/>
        </w:rPr>
        <w:t>Karonese</w:t>
      </w:r>
      <w:proofErr w:type="spellEnd"/>
      <w:r w:rsidRPr="00757F78">
        <w:rPr>
          <w:rFonts w:ascii="Times New Roman" w:eastAsia="Times New Roman" w:hAnsi="Times New Roman" w:cs="Times New Roman"/>
          <w:sz w:val="24"/>
          <w:szCs w:val="24"/>
        </w:rPr>
        <w:t xml:space="preserve"> tradition.</w:t>
      </w:r>
      <w:r w:rsidRPr="00757F78">
        <w:rPr>
          <w:rFonts w:ascii="Times New Roman" w:eastAsia="Times New Roman" w:hAnsi="Times New Roman" w:cs="Times New Roman"/>
          <w:sz w:val="24"/>
          <w:szCs w:val="24"/>
        </w:rPr>
        <w:br/>
        <w:t>E. the girl has chosen another guy.</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Text for question number 16-18.</w:t>
      </w:r>
      <w:r w:rsidRPr="00757F78">
        <w:rPr>
          <w:rFonts w:ascii="Times New Roman" w:eastAsia="Times New Roman" w:hAnsi="Times New Roman" w:cs="Times New Roman"/>
          <w:sz w:val="24"/>
          <w:szCs w:val="24"/>
        </w:rPr>
        <w:br/>
        <w:t xml:space="preserve">Two students were discussing the school's new rule that all the students must wear a cap and a tie </w:t>
      </w:r>
      <w:proofErr w:type="gramStart"/>
      <w:r w:rsidRPr="00757F78">
        <w:rPr>
          <w:rFonts w:ascii="Times New Roman" w:eastAsia="Times New Roman" w:hAnsi="Times New Roman" w:cs="Times New Roman"/>
          <w:sz w:val="24"/>
          <w:szCs w:val="24"/>
        </w:rPr>
        <w:t>One</w:t>
      </w:r>
      <w:proofErr w:type="gramEnd"/>
      <w:r w:rsidRPr="00757F78">
        <w:rPr>
          <w:rFonts w:ascii="Times New Roman" w:eastAsia="Times New Roman" w:hAnsi="Times New Roman" w:cs="Times New Roman"/>
          <w:sz w:val="24"/>
          <w:szCs w:val="24"/>
        </w:rPr>
        <w:t xml:space="preserve"> of them showed her annoyance. She said that wearing a cap and a tie was only suitable for a flag rising ceremony. So, she was against the rule. Contrary to the girl's opinion, the other student was glad with it. He said that he didn't mind with the new rule because wearing a cap and a tie will make the students look great and like real educated persons. The first student gave the reasons that they would feel uncomfortable and hot. Moreover, the classrooms were not air conditioned. The second said it wasn't a big problem. He was sure that the students would wear them proudly. They would surely be used to it any way.</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two students are discussing ...</w:t>
      </w:r>
      <w:r w:rsidRPr="00757F78">
        <w:rPr>
          <w:rFonts w:ascii="Times New Roman" w:eastAsia="Times New Roman" w:hAnsi="Times New Roman" w:cs="Times New Roman"/>
          <w:sz w:val="24"/>
          <w:szCs w:val="24"/>
        </w:rPr>
        <w:br/>
        <w:t>A. the facilities in school</w:t>
      </w:r>
      <w:r w:rsidRPr="00757F78">
        <w:rPr>
          <w:rFonts w:ascii="Times New Roman" w:eastAsia="Times New Roman" w:hAnsi="Times New Roman" w:cs="Times New Roman"/>
          <w:sz w:val="24"/>
          <w:szCs w:val="24"/>
        </w:rPr>
        <w:br/>
        <w:t>B. their homework</w:t>
      </w:r>
      <w:r w:rsidRPr="00757F78">
        <w:rPr>
          <w:rFonts w:ascii="Times New Roman" w:eastAsia="Times New Roman" w:hAnsi="Times New Roman" w:cs="Times New Roman"/>
          <w:sz w:val="24"/>
          <w:szCs w:val="24"/>
        </w:rPr>
        <w:br/>
        <w:t>C. their uniform</w:t>
      </w:r>
      <w:r w:rsidRPr="00757F78">
        <w:rPr>
          <w:rFonts w:ascii="Times New Roman" w:eastAsia="Times New Roman" w:hAnsi="Times New Roman" w:cs="Times New Roman"/>
          <w:sz w:val="24"/>
          <w:szCs w:val="24"/>
        </w:rPr>
        <w:br/>
        <w:t>D. their friends</w:t>
      </w:r>
      <w:r w:rsidRPr="00757F78">
        <w:rPr>
          <w:rFonts w:ascii="Times New Roman" w:eastAsia="Times New Roman" w:hAnsi="Times New Roman" w:cs="Times New Roman"/>
          <w:sz w:val="24"/>
          <w:szCs w:val="24"/>
        </w:rPr>
        <w:br/>
        <w:t>E. their family</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boy said that he agreed with the new rule in his school.</w:t>
      </w:r>
      <w:r w:rsidRPr="00757F78">
        <w:rPr>
          <w:rFonts w:ascii="Times New Roman" w:eastAsia="Times New Roman" w:hAnsi="Times New Roman" w:cs="Times New Roman"/>
          <w:sz w:val="24"/>
          <w:szCs w:val="24"/>
        </w:rPr>
        <w:br/>
        <w:t>Which statement shows his agreement?</w:t>
      </w:r>
      <w:r w:rsidRPr="00757F78">
        <w:rPr>
          <w:rFonts w:ascii="Times New Roman" w:eastAsia="Times New Roman" w:hAnsi="Times New Roman" w:cs="Times New Roman"/>
          <w:sz w:val="24"/>
          <w:szCs w:val="24"/>
        </w:rPr>
        <w:br/>
        <w:t>A. He was not annoyed.</w:t>
      </w:r>
      <w:r w:rsidRPr="00757F78">
        <w:rPr>
          <w:rFonts w:ascii="Times New Roman" w:eastAsia="Times New Roman" w:hAnsi="Times New Roman" w:cs="Times New Roman"/>
          <w:sz w:val="24"/>
          <w:szCs w:val="24"/>
        </w:rPr>
        <w:br/>
        <w:t>B. He would not obey the rule.</w:t>
      </w:r>
      <w:r w:rsidRPr="00757F78">
        <w:rPr>
          <w:rFonts w:ascii="Times New Roman" w:eastAsia="Times New Roman" w:hAnsi="Times New Roman" w:cs="Times New Roman"/>
          <w:sz w:val="24"/>
          <w:szCs w:val="24"/>
        </w:rPr>
        <w:br/>
        <w:t>C. He didn't care of the rule.</w:t>
      </w:r>
      <w:r w:rsidRPr="00757F78">
        <w:rPr>
          <w:rFonts w:ascii="Times New Roman" w:eastAsia="Times New Roman" w:hAnsi="Times New Roman" w:cs="Times New Roman"/>
          <w:sz w:val="24"/>
          <w:szCs w:val="24"/>
        </w:rPr>
        <w:br/>
        <w:t>D. He didn't like wearing a cap and tie.</w:t>
      </w:r>
      <w:r w:rsidRPr="00757F78">
        <w:rPr>
          <w:rFonts w:ascii="Times New Roman" w:eastAsia="Times New Roman" w:hAnsi="Times New Roman" w:cs="Times New Roman"/>
          <w:sz w:val="24"/>
          <w:szCs w:val="24"/>
        </w:rPr>
        <w:br/>
        <w:t>E. He didn't mind wearing a cap and tie.</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boy believed that all students would ...</w:t>
      </w:r>
      <w:r w:rsidRPr="00757F78">
        <w:rPr>
          <w:rFonts w:ascii="Times New Roman" w:eastAsia="Times New Roman" w:hAnsi="Times New Roman" w:cs="Times New Roman"/>
          <w:sz w:val="24"/>
          <w:szCs w:val="24"/>
        </w:rPr>
        <w:br/>
        <w:t>A. have a high spirit to study</w:t>
      </w:r>
      <w:r w:rsidRPr="00757F78">
        <w:rPr>
          <w:rFonts w:ascii="Times New Roman" w:eastAsia="Times New Roman" w:hAnsi="Times New Roman" w:cs="Times New Roman"/>
          <w:sz w:val="24"/>
          <w:szCs w:val="24"/>
        </w:rPr>
        <w:br/>
        <w:t>B. solve their own problems</w:t>
      </w:r>
      <w:r w:rsidRPr="00757F78">
        <w:rPr>
          <w:rFonts w:ascii="Times New Roman" w:eastAsia="Times New Roman" w:hAnsi="Times New Roman" w:cs="Times New Roman"/>
          <w:sz w:val="24"/>
          <w:szCs w:val="24"/>
        </w:rPr>
        <w:br/>
        <w:t>C. care for their environment</w:t>
      </w:r>
      <w:r w:rsidRPr="00757F78">
        <w:rPr>
          <w:rFonts w:ascii="Times New Roman" w:eastAsia="Times New Roman" w:hAnsi="Times New Roman" w:cs="Times New Roman"/>
          <w:sz w:val="24"/>
          <w:szCs w:val="24"/>
        </w:rPr>
        <w:br/>
        <w:t>D. follow the new rule</w:t>
      </w:r>
      <w:r w:rsidRPr="00757F78">
        <w:rPr>
          <w:rFonts w:ascii="Times New Roman" w:eastAsia="Times New Roman" w:hAnsi="Times New Roman" w:cs="Times New Roman"/>
          <w:sz w:val="24"/>
          <w:szCs w:val="24"/>
        </w:rPr>
        <w:br/>
        <w:t>E. feel uncomfortable</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57F78">
        <w:rPr>
          <w:rFonts w:ascii="Times New Roman" w:eastAsia="Times New Roman" w:hAnsi="Times New Roman" w:cs="Times New Roman"/>
          <w:sz w:val="24"/>
          <w:szCs w:val="24"/>
        </w:rPr>
        <w:t>Mira :</w:t>
      </w:r>
      <w:proofErr w:type="gramEnd"/>
      <w:r w:rsidRPr="00757F78">
        <w:rPr>
          <w:rFonts w:ascii="Times New Roman" w:eastAsia="Times New Roman" w:hAnsi="Times New Roman" w:cs="Times New Roman"/>
          <w:sz w:val="24"/>
          <w:szCs w:val="24"/>
        </w:rPr>
        <w:t xml:space="preserve"> Hi, Dad, I will be late home because the committee will hold a meeting after class.</w:t>
      </w:r>
      <w:r w:rsidRPr="00757F78">
        <w:rPr>
          <w:rFonts w:ascii="Times New Roman" w:eastAsia="Times New Roman" w:hAnsi="Times New Roman" w:cs="Times New Roman"/>
          <w:sz w:val="24"/>
          <w:szCs w:val="24"/>
        </w:rPr>
        <w:br/>
      </w:r>
      <w:proofErr w:type="gramStart"/>
      <w:r w:rsidRPr="00757F78">
        <w:rPr>
          <w:rFonts w:ascii="Times New Roman" w:eastAsia="Times New Roman" w:hAnsi="Times New Roman" w:cs="Times New Roman"/>
          <w:sz w:val="24"/>
          <w:szCs w:val="24"/>
        </w:rPr>
        <w:t>Father :</w:t>
      </w:r>
      <w:proofErr w:type="gramEnd"/>
      <w:r w:rsidRPr="00757F78">
        <w:rPr>
          <w:rFonts w:ascii="Times New Roman" w:eastAsia="Times New Roman" w:hAnsi="Times New Roman" w:cs="Times New Roman"/>
          <w:sz w:val="24"/>
          <w:szCs w:val="24"/>
        </w:rPr>
        <w:t xml:space="preserve"> It's okay but you must go straight home after the meeting.</w:t>
      </w:r>
      <w:r w:rsidRPr="00757F78">
        <w:rPr>
          <w:rFonts w:ascii="Times New Roman" w:eastAsia="Times New Roman" w:hAnsi="Times New Roman" w:cs="Times New Roman"/>
          <w:sz w:val="24"/>
          <w:szCs w:val="24"/>
        </w:rPr>
        <w:br/>
      </w:r>
      <w:proofErr w:type="gramStart"/>
      <w:r w:rsidRPr="00757F78">
        <w:rPr>
          <w:rFonts w:ascii="Times New Roman" w:eastAsia="Times New Roman" w:hAnsi="Times New Roman" w:cs="Times New Roman"/>
          <w:sz w:val="24"/>
          <w:szCs w:val="24"/>
        </w:rPr>
        <w:t>Mira :</w:t>
      </w:r>
      <w:proofErr w:type="gramEnd"/>
      <w:r w:rsidRPr="00757F78">
        <w:rPr>
          <w:rFonts w:ascii="Times New Roman" w:eastAsia="Times New Roman" w:hAnsi="Times New Roman" w:cs="Times New Roman"/>
          <w:sz w:val="24"/>
          <w:szCs w:val="24"/>
        </w:rPr>
        <w:t xml:space="preserve"> Don't worry, Dad.</w:t>
      </w:r>
      <w:r w:rsidRPr="00757F78">
        <w:rPr>
          <w:rFonts w:ascii="Times New Roman" w:eastAsia="Times New Roman" w:hAnsi="Times New Roman" w:cs="Times New Roman"/>
          <w:sz w:val="24"/>
          <w:szCs w:val="24"/>
        </w:rPr>
        <w:br/>
      </w:r>
      <w:proofErr w:type="gramStart"/>
      <w:r w:rsidRPr="00757F78">
        <w:rPr>
          <w:rFonts w:ascii="Times New Roman" w:eastAsia="Times New Roman" w:hAnsi="Times New Roman" w:cs="Times New Roman"/>
          <w:sz w:val="24"/>
          <w:szCs w:val="24"/>
        </w:rPr>
        <w:t>Mother :</w:t>
      </w:r>
      <w:proofErr w:type="gramEnd"/>
      <w:r w:rsidRPr="00757F78">
        <w:rPr>
          <w:rFonts w:ascii="Times New Roman" w:eastAsia="Times New Roman" w:hAnsi="Times New Roman" w:cs="Times New Roman"/>
          <w:sz w:val="24"/>
          <w:szCs w:val="24"/>
        </w:rPr>
        <w:t xml:space="preserve"> What did Mira say?</w:t>
      </w:r>
      <w:r w:rsidRPr="00757F78">
        <w:rPr>
          <w:rFonts w:ascii="Times New Roman" w:eastAsia="Times New Roman" w:hAnsi="Times New Roman" w:cs="Times New Roman"/>
          <w:sz w:val="24"/>
          <w:szCs w:val="24"/>
        </w:rPr>
        <w:br/>
      </w:r>
      <w:proofErr w:type="gramStart"/>
      <w:r w:rsidRPr="00757F78">
        <w:rPr>
          <w:rFonts w:ascii="Times New Roman" w:eastAsia="Times New Roman" w:hAnsi="Times New Roman" w:cs="Times New Roman"/>
          <w:sz w:val="24"/>
          <w:szCs w:val="24"/>
        </w:rPr>
        <w:t>Father :</w:t>
      </w:r>
      <w:proofErr w:type="gramEnd"/>
      <w:r w:rsidRPr="00757F78">
        <w:rPr>
          <w:rFonts w:ascii="Times New Roman" w:eastAsia="Times New Roman" w:hAnsi="Times New Roman" w:cs="Times New Roman"/>
          <w:sz w:val="24"/>
          <w:szCs w:val="24"/>
        </w:rPr>
        <w:t xml:space="preserve"> She said that she would be late home today.</w:t>
      </w:r>
      <w:r w:rsidRPr="00757F78">
        <w:rPr>
          <w:rFonts w:ascii="Times New Roman" w:eastAsia="Times New Roman" w:hAnsi="Times New Roman" w:cs="Times New Roman"/>
          <w:sz w:val="24"/>
          <w:szCs w:val="24"/>
        </w:rPr>
        <w:br/>
        <w:t>What is the most possible place where Mira is talking to her father?</w:t>
      </w:r>
      <w:r w:rsidRPr="00757F78">
        <w:rPr>
          <w:rFonts w:ascii="Times New Roman" w:eastAsia="Times New Roman" w:hAnsi="Times New Roman" w:cs="Times New Roman"/>
          <w:sz w:val="24"/>
          <w:szCs w:val="24"/>
        </w:rPr>
        <w:br/>
        <w:t>A. a hall.</w:t>
      </w:r>
      <w:r w:rsidRPr="00757F78">
        <w:rPr>
          <w:rFonts w:ascii="Times New Roman" w:eastAsia="Times New Roman" w:hAnsi="Times New Roman" w:cs="Times New Roman"/>
          <w:sz w:val="24"/>
          <w:szCs w:val="24"/>
        </w:rPr>
        <w:br/>
        <w:t>B. her home.</w:t>
      </w:r>
      <w:r w:rsidRPr="00757F78">
        <w:rPr>
          <w:rFonts w:ascii="Times New Roman" w:eastAsia="Times New Roman" w:hAnsi="Times New Roman" w:cs="Times New Roman"/>
          <w:sz w:val="24"/>
          <w:szCs w:val="24"/>
        </w:rPr>
        <w:br/>
        <w:t>C. The office.</w:t>
      </w:r>
      <w:r w:rsidRPr="00757F78">
        <w:rPr>
          <w:rFonts w:ascii="Times New Roman" w:eastAsia="Times New Roman" w:hAnsi="Times New Roman" w:cs="Times New Roman"/>
          <w:sz w:val="24"/>
          <w:szCs w:val="24"/>
        </w:rPr>
        <w:br/>
        <w:t>D. Her school.</w:t>
      </w:r>
      <w:r w:rsidRPr="00757F78">
        <w:rPr>
          <w:rFonts w:ascii="Times New Roman" w:eastAsia="Times New Roman" w:hAnsi="Times New Roman" w:cs="Times New Roman"/>
          <w:sz w:val="24"/>
          <w:szCs w:val="24"/>
        </w:rPr>
        <w:br/>
        <w:t>E. A meeting room.</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7F78">
        <w:rPr>
          <w:rFonts w:ascii="Times New Roman" w:eastAsia="Times New Roman" w:hAnsi="Times New Roman" w:cs="Times New Roman"/>
          <w:sz w:val="24"/>
          <w:szCs w:val="24"/>
        </w:rPr>
        <w:lastRenderedPageBreak/>
        <w:t>Eka</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Are you free today?</w:t>
      </w:r>
      <w:r w:rsidRPr="00757F78">
        <w:rPr>
          <w:rFonts w:ascii="Times New Roman" w:eastAsia="Times New Roman" w:hAnsi="Times New Roman" w:cs="Times New Roman"/>
          <w:sz w:val="24"/>
          <w:szCs w:val="24"/>
        </w:rPr>
        <w:br/>
      </w:r>
      <w:proofErr w:type="spellStart"/>
      <w:proofErr w:type="gramStart"/>
      <w:r w:rsidRPr="00757F78">
        <w:rPr>
          <w:rFonts w:ascii="Times New Roman" w:eastAsia="Times New Roman" w:hAnsi="Times New Roman" w:cs="Times New Roman"/>
          <w:sz w:val="24"/>
          <w:szCs w:val="24"/>
        </w:rPr>
        <w:t>Lidya</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Yes, what's up?</w:t>
      </w:r>
      <w:r w:rsidRPr="00757F78">
        <w:rPr>
          <w:rFonts w:ascii="Times New Roman" w:eastAsia="Times New Roman" w:hAnsi="Times New Roman" w:cs="Times New Roman"/>
          <w:sz w:val="24"/>
          <w:szCs w:val="24"/>
        </w:rPr>
        <w:br/>
      </w:r>
      <w:proofErr w:type="spellStart"/>
      <w:proofErr w:type="gramStart"/>
      <w:r w:rsidRPr="00757F78">
        <w:rPr>
          <w:rFonts w:ascii="Times New Roman" w:eastAsia="Times New Roman" w:hAnsi="Times New Roman" w:cs="Times New Roman"/>
          <w:sz w:val="24"/>
          <w:szCs w:val="24"/>
        </w:rPr>
        <w:t>Eka</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Would you like to come with me to see the "</w:t>
      </w:r>
      <w:proofErr w:type="spellStart"/>
      <w:r w:rsidRPr="00757F78">
        <w:rPr>
          <w:rFonts w:ascii="Times New Roman" w:eastAsia="Times New Roman" w:hAnsi="Times New Roman" w:cs="Times New Roman"/>
          <w:sz w:val="24"/>
          <w:szCs w:val="24"/>
        </w:rPr>
        <w:t>Peterpan</w:t>
      </w:r>
      <w:proofErr w:type="spellEnd"/>
      <w:r w:rsidRPr="00757F78">
        <w:rPr>
          <w:rFonts w:ascii="Times New Roman" w:eastAsia="Times New Roman" w:hAnsi="Times New Roman" w:cs="Times New Roman"/>
          <w:sz w:val="24"/>
          <w:szCs w:val="24"/>
        </w:rPr>
        <w:t>" show tonight?</w:t>
      </w:r>
      <w:r w:rsidRPr="00757F78">
        <w:rPr>
          <w:rFonts w:ascii="Times New Roman" w:eastAsia="Times New Roman" w:hAnsi="Times New Roman" w:cs="Times New Roman"/>
          <w:sz w:val="24"/>
          <w:szCs w:val="24"/>
        </w:rPr>
        <w:br/>
      </w:r>
      <w:proofErr w:type="spellStart"/>
      <w:proofErr w:type="gramStart"/>
      <w:r w:rsidRPr="00757F78">
        <w:rPr>
          <w:rFonts w:ascii="Times New Roman" w:eastAsia="Times New Roman" w:hAnsi="Times New Roman" w:cs="Times New Roman"/>
          <w:sz w:val="24"/>
          <w:szCs w:val="24"/>
        </w:rPr>
        <w:t>Lidya</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Thanks, I'd be delighted to. It's my </w:t>
      </w:r>
      <w:proofErr w:type="spellStart"/>
      <w:r w:rsidRPr="00757F78">
        <w:rPr>
          <w:rFonts w:ascii="Times New Roman" w:eastAsia="Times New Roman" w:hAnsi="Times New Roman" w:cs="Times New Roman"/>
          <w:sz w:val="24"/>
          <w:szCs w:val="24"/>
        </w:rPr>
        <w:t>favourite</w:t>
      </w:r>
      <w:proofErr w:type="spellEnd"/>
      <w:r w:rsidRPr="00757F78">
        <w:rPr>
          <w:rFonts w:ascii="Times New Roman" w:eastAsia="Times New Roman" w:hAnsi="Times New Roman" w:cs="Times New Roman"/>
          <w:sz w:val="24"/>
          <w:szCs w:val="24"/>
        </w:rPr>
        <w:t xml:space="preserve"> band.</w:t>
      </w:r>
      <w:r w:rsidRPr="00757F78">
        <w:rPr>
          <w:rFonts w:ascii="Times New Roman" w:eastAsia="Times New Roman" w:hAnsi="Times New Roman" w:cs="Times New Roman"/>
          <w:sz w:val="24"/>
          <w:szCs w:val="24"/>
        </w:rPr>
        <w:br/>
        <w:t>What are the speakers going to do?</w:t>
      </w:r>
      <w:r w:rsidRPr="00757F78">
        <w:rPr>
          <w:rFonts w:ascii="Times New Roman" w:eastAsia="Times New Roman" w:hAnsi="Times New Roman" w:cs="Times New Roman"/>
          <w:sz w:val="24"/>
          <w:szCs w:val="24"/>
        </w:rPr>
        <w:br/>
        <w:t>A. To stay at home.</w:t>
      </w:r>
      <w:r w:rsidRPr="00757F78">
        <w:rPr>
          <w:rFonts w:ascii="Times New Roman" w:eastAsia="Times New Roman" w:hAnsi="Times New Roman" w:cs="Times New Roman"/>
          <w:sz w:val="24"/>
          <w:szCs w:val="24"/>
        </w:rPr>
        <w:br/>
        <w:t xml:space="preserve">B. To see </w:t>
      </w:r>
      <w:proofErr w:type="spellStart"/>
      <w:r w:rsidRPr="00757F78">
        <w:rPr>
          <w:rFonts w:ascii="Times New Roman" w:eastAsia="Times New Roman" w:hAnsi="Times New Roman" w:cs="Times New Roman"/>
          <w:sz w:val="24"/>
          <w:szCs w:val="24"/>
        </w:rPr>
        <w:t>Peterpan</w:t>
      </w:r>
      <w:proofErr w:type="spellEnd"/>
      <w:r w:rsidRPr="00757F78">
        <w:rPr>
          <w:rFonts w:ascii="Times New Roman" w:eastAsia="Times New Roman" w:hAnsi="Times New Roman" w:cs="Times New Roman"/>
          <w:sz w:val="24"/>
          <w:szCs w:val="24"/>
        </w:rPr>
        <w:t xml:space="preserve"> show.</w:t>
      </w:r>
      <w:r w:rsidRPr="00757F78">
        <w:rPr>
          <w:rFonts w:ascii="Times New Roman" w:eastAsia="Times New Roman" w:hAnsi="Times New Roman" w:cs="Times New Roman"/>
          <w:sz w:val="24"/>
          <w:szCs w:val="24"/>
        </w:rPr>
        <w:br/>
        <w:t>C. To arrange their free time.</w:t>
      </w:r>
      <w:r w:rsidRPr="00757F78">
        <w:rPr>
          <w:rFonts w:ascii="Times New Roman" w:eastAsia="Times New Roman" w:hAnsi="Times New Roman" w:cs="Times New Roman"/>
          <w:sz w:val="24"/>
          <w:szCs w:val="24"/>
        </w:rPr>
        <w:br/>
        <w:t xml:space="preserve">D. To watch </w:t>
      </w:r>
      <w:proofErr w:type="spellStart"/>
      <w:r w:rsidRPr="00757F78">
        <w:rPr>
          <w:rFonts w:ascii="Times New Roman" w:eastAsia="Times New Roman" w:hAnsi="Times New Roman" w:cs="Times New Roman"/>
          <w:sz w:val="24"/>
          <w:szCs w:val="24"/>
        </w:rPr>
        <w:t>Peterpan</w:t>
      </w:r>
      <w:proofErr w:type="spellEnd"/>
      <w:r w:rsidRPr="00757F78">
        <w:rPr>
          <w:rFonts w:ascii="Times New Roman" w:eastAsia="Times New Roman" w:hAnsi="Times New Roman" w:cs="Times New Roman"/>
          <w:sz w:val="24"/>
          <w:szCs w:val="24"/>
        </w:rPr>
        <w:t xml:space="preserve"> at home.</w:t>
      </w:r>
      <w:r w:rsidRPr="00757F78">
        <w:rPr>
          <w:rFonts w:ascii="Times New Roman" w:eastAsia="Times New Roman" w:hAnsi="Times New Roman" w:cs="Times New Roman"/>
          <w:sz w:val="24"/>
          <w:szCs w:val="24"/>
        </w:rPr>
        <w:br/>
        <w:t>E. To come to their friend's house.</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This text is for items number 21-25.</w:t>
      </w:r>
      <w:r w:rsidRPr="00757F78">
        <w:rPr>
          <w:rFonts w:ascii="Times New Roman" w:eastAsia="Times New Roman" w:hAnsi="Times New Roman" w:cs="Times New Roman"/>
          <w:sz w:val="24"/>
          <w:szCs w:val="24"/>
        </w:rPr>
        <w:br/>
        <w:t xml:space="preserve">Many people now have a card which enables them to withdraw money from a cash dispenser. You feed your card into the machine and key in your </w:t>
      </w:r>
      <w:proofErr w:type="gramStart"/>
      <w:r w:rsidRPr="00757F78">
        <w:rPr>
          <w:rFonts w:ascii="Times New Roman" w:eastAsia="Times New Roman" w:hAnsi="Times New Roman" w:cs="Times New Roman"/>
          <w:sz w:val="24"/>
          <w:szCs w:val="24"/>
        </w:rPr>
        <w:t>PIN</w:t>
      </w:r>
      <w:proofErr w:type="gramEnd"/>
      <w:r w:rsidRPr="00757F78">
        <w:rPr>
          <w:rFonts w:ascii="Times New Roman" w:eastAsia="Times New Roman" w:hAnsi="Times New Roman" w:cs="Times New Roman"/>
          <w:sz w:val="24"/>
          <w:szCs w:val="24"/>
        </w:rPr>
        <w:br/>
        <w:t xml:space="preserve">(Personnel Identification Number) and the amount of money you want If you have enough in your account, the money requested will be issued to you up to a dairy limit. Your account is automatically debited for the amount </w:t>
      </w:r>
      <w:proofErr w:type="spellStart"/>
      <w:r w:rsidRPr="00757F78">
        <w:rPr>
          <w:rFonts w:ascii="Times New Roman" w:eastAsia="Times New Roman" w:hAnsi="Times New Roman" w:cs="Times New Roman"/>
          <w:sz w:val="24"/>
          <w:szCs w:val="24"/>
        </w:rPr>
        <w:t>your</w:t>
      </w:r>
      <w:proofErr w:type="spellEnd"/>
      <w:r w:rsidRPr="00757F78">
        <w:rPr>
          <w:rFonts w:ascii="Times New Roman" w:eastAsia="Times New Roman" w:hAnsi="Times New Roman" w:cs="Times New Roman"/>
          <w:sz w:val="24"/>
          <w:szCs w:val="24"/>
        </w:rPr>
        <w:t xml:space="preserve"> have drawn out.</w:t>
      </w:r>
      <w:r w:rsidRPr="00757F78">
        <w:rPr>
          <w:rFonts w:ascii="Times New Roman" w:eastAsia="Times New Roman" w:hAnsi="Times New Roman" w:cs="Times New Roman"/>
          <w:sz w:val="24"/>
          <w:szCs w:val="24"/>
        </w:rPr>
        <w:br/>
        <w:t>Provided you have a sound credit, you can get a credit card from a bank and other financial institutions. To obtain goods or services, you present your card and sign a special voucher. When it receives the voucher, the credit card company pays the trader (less a commission) and then sends you a monthly statement. Depending on the type of card you have, you will either have to pay in full or be able to pay part of what is owed and pay interest on the balance left outstanding.</w:t>
      </w:r>
      <w:r w:rsidRPr="00757F78">
        <w:rPr>
          <w:rFonts w:ascii="Times New Roman" w:eastAsia="Times New Roman" w:hAnsi="Times New Roman" w:cs="Times New Roman"/>
          <w:sz w:val="24"/>
          <w:szCs w:val="24"/>
        </w:rPr>
        <w:br/>
        <w:t>If you need to make fixed payments at regular intervals, e.g. for insurance premiums, you can arrange a standing order (sometimes known as a banker's order) so that the bank will do this for you.</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 xml:space="preserve">If you withdraw your money from the cash dispenser the </w:t>
      </w:r>
      <w:proofErr w:type="gramStart"/>
      <w:r w:rsidRPr="00757F78">
        <w:rPr>
          <w:rFonts w:ascii="Times New Roman" w:eastAsia="Times New Roman" w:hAnsi="Times New Roman" w:cs="Times New Roman"/>
          <w:sz w:val="24"/>
          <w:szCs w:val="24"/>
        </w:rPr>
        <w:t>amount of your money will ... as you have</w:t>
      </w:r>
      <w:proofErr w:type="gramEnd"/>
      <w:r w:rsidRPr="00757F78">
        <w:rPr>
          <w:rFonts w:ascii="Times New Roman" w:eastAsia="Times New Roman" w:hAnsi="Times New Roman" w:cs="Times New Roman"/>
          <w:sz w:val="24"/>
          <w:szCs w:val="24"/>
        </w:rPr>
        <w:t xml:space="preserve"> drawn out.</w:t>
      </w:r>
      <w:r w:rsidRPr="00757F78">
        <w:rPr>
          <w:rFonts w:ascii="Times New Roman" w:eastAsia="Times New Roman" w:hAnsi="Times New Roman" w:cs="Times New Roman"/>
          <w:sz w:val="24"/>
          <w:szCs w:val="24"/>
        </w:rPr>
        <w:br/>
        <w:t>A. become more</w:t>
      </w:r>
      <w:r w:rsidRPr="00757F78">
        <w:rPr>
          <w:rFonts w:ascii="Times New Roman" w:eastAsia="Times New Roman" w:hAnsi="Times New Roman" w:cs="Times New Roman"/>
          <w:sz w:val="24"/>
          <w:szCs w:val="24"/>
        </w:rPr>
        <w:br/>
        <w:t>B. be credited</w:t>
      </w:r>
      <w:r w:rsidRPr="00757F78">
        <w:rPr>
          <w:rFonts w:ascii="Times New Roman" w:eastAsia="Times New Roman" w:hAnsi="Times New Roman" w:cs="Times New Roman"/>
          <w:sz w:val="24"/>
          <w:szCs w:val="24"/>
        </w:rPr>
        <w:br/>
        <w:t>C. become lost</w:t>
      </w:r>
      <w:r w:rsidRPr="00757F78">
        <w:rPr>
          <w:rFonts w:ascii="Times New Roman" w:eastAsia="Times New Roman" w:hAnsi="Times New Roman" w:cs="Times New Roman"/>
          <w:sz w:val="24"/>
          <w:szCs w:val="24"/>
        </w:rPr>
        <w:br/>
        <w:t>D. become less</w:t>
      </w:r>
      <w:r w:rsidRPr="00757F78">
        <w:rPr>
          <w:rFonts w:ascii="Times New Roman" w:eastAsia="Times New Roman" w:hAnsi="Times New Roman" w:cs="Times New Roman"/>
          <w:sz w:val="24"/>
          <w:szCs w:val="24"/>
        </w:rPr>
        <w:br/>
        <w:t>E. be doubled</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main purpose of the writer is to ...</w:t>
      </w:r>
      <w:r w:rsidRPr="00757F78">
        <w:rPr>
          <w:rFonts w:ascii="Times New Roman" w:eastAsia="Times New Roman" w:hAnsi="Times New Roman" w:cs="Times New Roman"/>
          <w:sz w:val="24"/>
          <w:szCs w:val="24"/>
        </w:rPr>
        <w:br/>
        <w:t>A. give the reader information about bank service</w:t>
      </w:r>
      <w:r w:rsidRPr="00757F78">
        <w:rPr>
          <w:rFonts w:ascii="Times New Roman" w:eastAsia="Times New Roman" w:hAnsi="Times New Roman" w:cs="Times New Roman"/>
          <w:sz w:val="24"/>
          <w:szCs w:val="24"/>
        </w:rPr>
        <w:br/>
        <w:t>B. persuade die readers to have a credit card</w:t>
      </w:r>
      <w:r w:rsidRPr="00757F78">
        <w:rPr>
          <w:rFonts w:ascii="Times New Roman" w:eastAsia="Times New Roman" w:hAnsi="Times New Roman" w:cs="Times New Roman"/>
          <w:sz w:val="24"/>
          <w:szCs w:val="24"/>
        </w:rPr>
        <w:br/>
        <w:t>C. check the customers' account</w:t>
      </w:r>
      <w:r w:rsidRPr="00757F78">
        <w:rPr>
          <w:rFonts w:ascii="Times New Roman" w:eastAsia="Times New Roman" w:hAnsi="Times New Roman" w:cs="Times New Roman"/>
          <w:sz w:val="24"/>
          <w:szCs w:val="24"/>
        </w:rPr>
        <w:br/>
        <w:t>D. explain to the reader how to use PIN</w:t>
      </w:r>
      <w:r w:rsidRPr="00757F78">
        <w:rPr>
          <w:rFonts w:ascii="Times New Roman" w:eastAsia="Times New Roman" w:hAnsi="Times New Roman" w:cs="Times New Roman"/>
          <w:sz w:val="24"/>
          <w:szCs w:val="24"/>
        </w:rPr>
        <w:br/>
        <w:t>E. explain to the customers how to pay their employee's salaries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Which of the following is the main idea of the second paragraph?</w:t>
      </w:r>
      <w:r w:rsidRPr="00757F78">
        <w:rPr>
          <w:rFonts w:ascii="Times New Roman" w:eastAsia="Times New Roman" w:hAnsi="Times New Roman" w:cs="Times New Roman"/>
          <w:sz w:val="24"/>
          <w:szCs w:val="24"/>
        </w:rPr>
        <w:br/>
        <w:t>A. The credit card company pays the traders.</w:t>
      </w:r>
      <w:r w:rsidRPr="00757F78">
        <w:rPr>
          <w:rFonts w:ascii="Times New Roman" w:eastAsia="Times New Roman" w:hAnsi="Times New Roman" w:cs="Times New Roman"/>
          <w:sz w:val="24"/>
          <w:szCs w:val="24"/>
        </w:rPr>
        <w:br/>
        <w:t>B. The credit card company sends you a monthly statement.</w:t>
      </w:r>
      <w:r w:rsidRPr="00757F78">
        <w:rPr>
          <w:rFonts w:ascii="Times New Roman" w:eastAsia="Times New Roman" w:hAnsi="Times New Roman" w:cs="Times New Roman"/>
          <w:sz w:val="24"/>
          <w:szCs w:val="24"/>
        </w:rPr>
        <w:br/>
        <w:t>C. Banks and other financial institutions offer us credit cards to get goods and services.</w:t>
      </w:r>
      <w:r w:rsidRPr="00757F78">
        <w:rPr>
          <w:rFonts w:ascii="Times New Roman" w:eastAsia="Times New Roman" w:hAnsi="Times New Roman" w:cs="Times New Roman"/>
          <w:sz w:val="24"/>
          <w:szCs w:val="24"/>
        </w:rPr>
        <w:br/>
        <w:t>D. Other financial institutions help the banks to provide credit cards.</w:t>
      </w:r>
      <w:r w:rsidRPr="00757F78">
        <w:rPr>
          <w:rFonts w:ascii="Times New Roman" w:eastAsia="Times New Roman" w:hAnsi="Times New Roman" w:cs="Times New Roman"/>
          <w:sz w:val="24"/>
          <w:szCs w:val="24"/>
        </w:rPr>
        <w:br/>
        <w:t>E. A voucher is the only way to buy goods.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"Many people BOW have a card which enables them ______</w:t>
      </w:r>
      <w:proofErr w:type="gramStart"/>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t xml:space="preserve"> (Paragraph. 1).</w:t>
      </w:r>
      <w:r w:rsidRPr="00757F78">
        <w:rPr>
          <w:rFonts w:ascii="Times New Roman" w:eastAsia="Times New Roman" w:hAnsi="Times New Roman" w:cs="Times New Roman"/>
          <w:sz w:val="24"/>
          <w:szCs w:val="24"/>
        </w:rPr>
        <w:br/>
        <w:t>"enables" means ...</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sz w:val="24"/>
          <w:szCs w:val="24"/>
        </w:rPr>
        <w:lastRenderedPageBreak/>
        <w:t>A. forces</w:t>
      </w:r>
      <w:r w:rsidRPr="00757F78">
        <w:rPr>
          <w:rFonts w:ascii="Times New Roman" w:eastAsia="Times New Roman" w:hAnsi="Times New Roman" w:cs="Times New Roman"/>
          <w:sz w:val="24"/>
          <w:szCs w:val="24"/>
        </w:rPr>
        <w:br/>
        <w:t>B. supports</w:t>
      </w:r>
      <w:r w:rsidRPr="00757F78">
        <w:rPr>
          <w:rFonts w:ascii="Times New Roman" w:eastAsia="Times New Roman" w:hAnsi="Times New Roman" w:cs="Times New Roman"/>
          <w:sz w:val="24"/>
          <w:szCs w:val="24"/>
        </w:rPr>
        <w:br/>
        <w:t>C. asks</w:t>
      </w:r>
      <w:r w:rsidRPr="00757F78">
        <w:rPr>
          <w:rFonts w:ascii="Times New Roman" w:eastAsia="Times New Roman" w:hAnsi="Times New Roman" w:cs="Times New Roman"/>
          <w:sz w:val="24"/>
          <w:szCs w:val="24"/>
        </w:rPr>
        <w:br/>
        <w:t>D. allows</w:t>
      </w:r>
      <w:r w:rsidRPr="00757F78">
        <w:rPr>
          <w:rFonts w:ascii="Times New Roman" w:eastAsia="Times New Roman" w:hAnsi="Times New Roman" w:cs="Times New Roman"/>
          <w:sz w:val="24"/>
          <w:szCs w:val="24"/>
        </w:rPr>
        <w:br/>
        <w:t>E. encourages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If you have enough money in your account ...</w:t>
      </w:r>
      <w:r w:rsidRPr="00757F78">
        <w:rPr>
          <w:rFonts w:ascii="Times New Roman" w:eastAsia="Times New Roman" w:hAnsi="Times New Roman" w:cs="Times New Roman"/>
          <w:sz w:val="24"/>
          <w:szCs w:val="24"/>
        </w:rPr>
        <w:br/>
        <w:t>A. you can withdraw your money from a cash dispenser.</w:t>
      </w:r>
      <w:r w:rsidRPr="00757F78">
        <w:rPr>
          <w:rFonts w:ascii="Times New Roman" w:eastAsia="Times New Roman" w:hAnsi="Times New Roman" w:cs="Times New Roman"/>
          <w:sz w:val="24"/>
          <w:szCs w:val="24"/>
        </w:rPr>
        <w:br/>
        <w:t>B. you have a special voucher.</w:t>
      </w:r>
      <w:r w:rsidRPr="00757F78">
        <w:rPr>
          <w:rFonts w:ascii="Times New Roman" w:eastAsia="Times New Roman" w:hAnsi="Times New Roman" w:cs="Times New Roman"/>
          <w:sz w:val="24"/>
          <w:szCs w:val="24"/>
        </w:rPr>
        <w:br/>
        <w:t>C. the bank sends you a monthly statement.</w:t>
      </w:r>
      <w:r w:rsidRPr="00757F78">
        <w:rPr>
          <w:rFonts w:ascii="Times New Roman" w:eastAsia="Times New Roman" w:hAnsi="Times New Roman" w:cs="Times New Roman"/>
          <w:sz w:val="24"/>
          <w:szCs w:val="24"/>
        </w:rPr>
        <w:br/>
        <w:t>D. you have paid special interest.</w:t>
      </w:r>
      <w:r w:rsidRPr="00757F78">
        <w:rPr>
          <w:rFonts w:ascii="Times New Roman" w:eastAsia="Times New Roman" w:hAnsi="Times New Roman" w:cs="Times New Roman"/>
          <w:sz w:val="24"/>
          <w:szCs w:val="24"/>
        </w:rPr>
        <w:br/>
        <w:t>E. the type of card is acceptable.</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7F78">
        <w:rPr>
          <w:rFonts w:ascii="Times New Roman" w:eastAsia="Times New Roman" w:hAnsi="Times New Roman" w:cs="Times New Roman"/>
          <w:sz w:val="24"/>
          <w:szCs w:val="24"/>
        </w:rPr>
        <w:t>Tutut</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Were you sleeping when I called you last night?</w:t>
      </w:r>
      <w:r w:rsidRPr="00757F78">
        <w:rPr>
          <w:rFonts w:ascii="Times New Roman" w:eastAsia="Times New Roman" w:hAnsi="Times New Roman" w:cs="Times New Roman"/>
          <w:sz w:val="24"/>
          <w:szCs w:val="24"/>
        </w:rPr>
        <w:br/>
      </w:r>
      <w:proofErr w:type="spellStart"/>
      <w:proofErr w:type="gramStart"/>
      <w:r w:rsidRPr="00757F78">
        <w:rPr>
          <w:rFonts w:ascii="Times New Roman" w:eastAsia="Times New Roman" w:hAnsi="Times New Roman" w:cs="Times New Roman"/>
          <w:sz w:val="24"/>
          <w:szCs w:val="24"/>
        </w:rPr>
        <w:t>Indra</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I went to the cinema.</w:t>
      </w:r>
      <w:r w:rsidRPr="00757F78">
        <w:rPr>
          <w:rFonts w:ascii="Times New Roman" w:eastAsia="Times New Roman" w:hAnsi="Times New Roman" w:cs="Times New Roman"/>
          <w:sz w:val="24"/>
          <w:szCs w:val="24"/>
        </w:rPr>
        <w:br/>
        <w:t xml:space="preserve">From the dialogue we know that </w:t>
      </w:r>
      <w:proofErr w:type="spellStart"/>
      <w:r w:rsidRPr="00757F78">
        <w:rPr>
          <w:rFonts w:ascii="Times New Roman" w:eastAsia="Times New Roman" w:hAnsi="Times New Roman" w:cs="Times New Roman"/>
          <w:sz w:val="24"/>
          <w:szCs w:val="24"/>
        </w:rPr>
        <w:t>Tutut</w:t>
      </w:r>
      <w:proofErr w:type="spellEnd"/>
      <w:r w:rsidRPr="00757F78">
        <w:rPr>
          <w:rFonts w:ascii="Times New Roman" w:eastAsia="Times New Roman" w:hAnsi="Times New Roman" w:cs="Times New Roman"/>
          <w:sz w:val="24"/>
          <w:szCs w:val="24"/>
        </w:rPr>
        <w:t xml:space="preserve"> wanted to know if India ... when she called him.</w:t>
      </w:r>
      <w:r w:rsidRPr="00757F78">
        <w:rPr>
          <w:rFonts w:ascii="Times New Roman" w:eastAsia="Times New Roman" w:hAnsi="Times New Roman" w:cs="Times New Roman"/>
          <w:sz w:val="24"/>
          <w:szCs w:val="24"/>
        </w:rPr>
        <w:br/>
        <w:t>A. sleeps</w:t>
      </w:r>
      <w:r w:rsidRPr="00757F78">
        <w:rPr>
          <w:rFonts w:ascii="Times New Roman" w:eastAsia="Times New Roman" w:hAnsi="Times New Roman" w:cs="Times New Roman"/>
          <w:sz w:val="24"/>
          <w:szCs w:val="24"/>
        </w:rPr>
        <w:br/>
        <w:t>B. slept</w:t>
      </w:r>
      <w:r w:rsidRPr="00757F78">
        <w:rPr>
          <w:rFonts w:ascii="Times New Roman" w:eastAsia="Times New Roman" w:hAnsi="Times New Roman" w:cs="Times New Roman"/>
          <w:sz w:val="24"/>
          <w:szCs w:val="24"/>
        </w:rPr>
        <w:br/>
        <w:t>C. was sleeping</w:t>
      </w:r>
      <w:r w:rsidRPr="00757F78">
        <w:rPr>
          <w:rFonts w:ascii="Times New Roman" w:eastAsia="Times New Roman" w:hAnsi="Times New Roman" w:cs="Times New Roman"/>
          <w:sz w:val="24"/>
          <w:szCs w:val="24"/>
        </w:rPr>
        <w:br/>
        <w:t>D. has been sleeping</w:t>
      </w:r>
      <w:r w:rsidRPr="00757F78">
        <w:rPr>
          <w:rFonts w:ascii="Times New Roman" w:eastAsia="Times New Roman" w:hAnsi="Times New Roman" w:cs="Times New Roman"/>
          <w:sz w:val="24"/>
          <w:szCs w:val="24"/>
        </w:rPr>
        <w:br/>
        <w:t>E. had been sleeping</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7F78">
        <w:rPr>
          <w:rFonts w:ascii="Times New Roman" w:eastAsia="Times New Roman" w:hAnsi="Times New Roman" w:cs="Times New Roman"/>
          <w:sz w:val="24"/>
          <w:szCs w:val="24"/>
        </w:rPr>
        <w:t>Mawar</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This telegram is for my husband. He's out on duty. What do you recommend me to do?</w:t>
      </w:r>
      <w:r w:rsidRPr="00757F78">
        <w:rPr>
          <w:rFonts w:ascii="Times New Roman" w:eastAsia="Times New Roman" w:hAnsi="Times New Roman" w:cs="Times New Roman"/>
          <w:sz w:val="24"/>
          <w:szCs w:val="24"/>
        </w:rPr>
        <w:br/>
      </w:r>
      <w:proofErr w:type="spellStart"/>
      <w:proofErr w:type="gramStart"/>
      <w:r w:rsidRPr="00757F78">
        <w:rPr>
          <w:rFonts w:ascii="Times New Roman" w:eastAsia="Times New Roman" w:hAnsi="Times New Roman" w:cs="Times New Roman"/>
          <w:sz w:val="24"/>
          <w:szCs w:val="24"/>
        </w:rPr>
        <w:t>Putri</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Why don't you ring him and tell him that a telegram's arrived?</w:t>
      </w:r>
      <w:r w:rsidRPr="00757F78">
        <w:rPr>
          <w:rFonts w:ascii="Times New Roman" w:eastAsia="Times New Roman" w:hAnsi="Times New Roman" w:cs="Times New Roman"/>
          <w:sz w:val="24"/>
          <w:szCs w:val="24"/>
        </w:rPr>
        <w:br/>
        <w:t xml:space="preserve">In the dialogue above, </w:t>
      </w:r>
      <w:proofErr w:type="spellStart"/>
      <w:r w:rsidRPr="00757F78">
        <w:rPr>
          <w:rFonts w:ascii="Times New Roman" w:eastAsia="Times New Roman" w:hAnsi="Times New Roman" w:cs="Times New Roman"/>
          <w:sz w:val="24"/>
          <w:szCs w:val="24"/>
        </w:rPr>
        <w:t>Mawar</w:t>
      </w:r>
      <w:proofErr w:type="spellEnd"/>
      <w:r w:rsidRPr="00757F78">
        <w:rPr>
          <w:rFonts w:ascii="Times New Roman" w:eastAsia="Times New Roman" w:hAnsi="Times New Roman" w:cs="Times New Roman"/>
          <w:sz w:val="24"/>
          <w:szCs w:val="24"/>
        </w:rPr>
        <w:t xml:space="preserve"> is asking for </w:t>
      </w:r>
      <w:proofErr w:type="spellStart"/>
      <w:r w:rsidRPr="00757F78">
        <w:rPr>
          <w:rFonts w:ascii="Times New Roman" w:eastAsia="Times New Roman" w:hAnsi="Times New Roman" w:cs="Times New Roman"/>
          <w:sz w:val="24"/>
          <w:szCs w:val="24"/>
        </w:rPr>
        <w:t>Putri's</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sz w:val="24"/>
          <w:szCs w:val="24"/>
        </w:rPr>
        <w:br/>
        <w:t>A. advice</w:t>
      </w:r>
      <w:r w:rsidRPr="00757F78">
        <w:rPr>
          <w:rFonts w:ascii="Times New Roman" w:eastAsia="Times New Roman" w:hAnsi="Times New Roman" w:cs="Times New Roman"/>
          <w:sz w:val="24"/>
          <w:szCs w:val="24"/>
        </w:rPr>
        <w:br/>
        <w:t>B. curiosity</w:t>
      </w:r>
      <w:r w:rsidRPr="00757F78">
        <w:rPr>
          <w:rFonts w:ascii="Times New Roman" w:eastAsia="Times New Roman" w:hAnsi="Times New Roman" w:cs="Times New Roman"/>
          <w:sz w:val="24"/>
          <w:szCs w:val="24"/>
        </w:rPr>
        <w:br/>
        <w:t>C. agreement</w:t>
      </w:r>
      <w:r w:rsidRPr="00757F78">
        <w:rPr>
          <w:rFonts w:ascii="Times New Roman" w:eastAsia="Times New Roman" w:hAnsi="Times New Roman" w:cs="Times New Roman"/>
          <w:sz w:val="24"/>
          <w:szCs w:val="24"/>
        </w:rPr>
        <w:br/>
        <w:t>D. permission</w:t>
      </w:r>
      <w:r w:rsidRPr="00757F78">
        <w:rPr>
          <w:rFonts w:ascii="Times New Roman" w:eastAsia="Times New Roman" w:hAnsi="Times New Roman" w:cs="Times New Roman"/>
          <w:sz w:val="24"/>
          <w:szCs w:val="24"/>
        </w:rPr>
        <w:br/>
        <w:t>E. information</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 xml:space="preserve">Mrs. </w:t>
      </w:r>
      <w:proofErr w:type="gramStart"/>
      <w:r w:rsidRPr="00757F78">
        <w:rPr>
          <w:rFonts w:ascii="Times New Roman" w:eastAsia="Times New Roman" w:hAnsi="Times New Roman" w:cs="Times New Roman"/>
          <w:sz w:val="24"/>
          <w:szCs w:val="24"/>
        </w:rPr>
        <w:t>Anwar :</w:t>
      </w:r>
      <w:proofErr w:type="gramEnd"/>
      <w:r w:rsidRPr="00757F78">
        <w:rPr>
          <w:rFonts w:ascii="Times New Roman" w:eastAsia="Times New Roman" w:hAnsi="Times New Roman" w:cs="Times New Roman"/>
          <w:sz w:val="24"/>
          <w:szCs w:val="24"/>
        </w:rPr>
        <w:t xml:space="preserve"> I heard that your son had won a scholarship to </w:t>
      </w:r>
      <w:proofErr w:type="spellStart"/>
      <w:r w:rsidRPr="00757F78">
        <w:rPr>
          <w:rFonts w:ascii="Times New Roman" w:eastAsia="Times New Roman" w:hAnsi="Times New Roman" w:cs="Times New Roman"/>
          <w:sz w:val="24"/>
          <w:szCs w:val="24"/>
        </w:rPr>
        <w:t>Pajajaran</w:t>
      </w:r>
      <w:proofErr w:type="spellEnd"/>
      <w:r w:rsidRPr="00757F78">
        <w:rPr>
          <w:rFonts w:ascii="Times New Roman" w:eastAsia="Times New Roman" w:hAnsi="Times New Roman" w:cs="Times New Roman"/>
          <w:sz w:val="24"/>
          <w:szCs w:val="24"/>
        </w:rPr>
        <w:t xml:space="preserve"> University.</w:t>
      </w:r>
      <w:r w:rsidRPr="00757F78">
        <w:rPr>
          <w:rFonts w:ascii="Times New Roman" w:eastAsia="Times New Roman" w:hAnsi="Times New Roman" w:cs="Times New Roman"/>
          <w:sz w:val="24"/>
          <w:szCs w:val="24"/>
        </w:rPr>
        <w:br/>
        <w:t xml:space="preserve">Mrs. </w:t>
      </w:r>
      <w:proofErr w:type="spellStart"/>
      <w:proofErr w:type="gramStart"/>
      <w:r w:rsidRPr="00757F78">
        <w:rPr>
          <w:rFonts w:ascii="Times New Roman" w:eastAsia="Times New Roman" w:hAnsi="Times New Roman" w:cs="Times New Roman"/>
          <w:sz w:val="24"/>
          <w:szCs w:val="24"/>
        </w:rPr>
        <w:t>Budiman</w:t>
      </w:r>
      <w:proofErr w:type="spellEnd"/>
      <w:r w:rsidRPr="00757F78">
        <w:rPr>
          <w:rFonts w:ascii="Times New Roman" w:eastAsia="Times New Roman" w:hAnsi="Times New Roman" w:cs="Times New Roman"/>
          <w:sz w:val="24"/>
          <w:szCs w:val="24"/>
        </w:rPr>
        <w:t xml:space="preserve"> :</w:t>
      </w:r>
      <w:proofErr w:type="gramEnd"/>
      <w:r w:rsidRPr="00757F78">
        <w:rPr>
          <w:rFonts w:ascii="Times New Roman" w:eastAsia="Times New Roman" w:hAnsi="Times New Roman" w:cs="Times New Roman"/>
          <w:sz w:val="24"/>
          <w:szCs w:val="24"/>
        </w:rPr>
        <w:t xml:space="preserve"> Yes, that's right .... He never ignores our advice and always studies hard.</w:t>
      </w:r>
      <w:r w:rsidRPr="00757F78">
        <w:rPr>
          <w:rFonts w:ascii="Times New Roman" w:eastAsia="Times New Roman" w:hAnsi="Times New Roman" w:cs="Times New Roman"/>
          <w:sz w:val="24"/>
          <w:szCs w:val="24"/>
        </w:rPr>
        <w:br/>
        <w:t>A. I'm proud of him</w:t>
      </w:r>
      <w:r w:rsidRPr="00757F78">
        <w:rPr>
          <w:rFonts w:ascii="Times New Roman" w:eastAsia="Times New Roman" w:hAnsi="Times New Roman" w:cs="Times New Roman"/>
          <w:sz w:val="24"/>
          <w:szCs w:val="24"/>
        </w:rPr>
        <w:br/>
        <w:t>B. I prided myself on his success</w:t>
      </w:r>
      <w:r w:rsidRPr="00757F78">
        <w:rPr>
          <w:rFonts w:ascii="Times New Roman" w:eastAsia="Times New Roman" w:hAnsi="Times New Roman" w:cs="Times New Roman"/>
          <w:sz w:val="24"/>
          <w:szCs w:val="24"/>
        </w:rPr>
        <w:br/>
        <w:t>C. His pride would not let him down</w:t>
      </w:r>
      <w:r w:rsidRPr="00757F78">
        <w:rPr>
          <w:rFonts w:ascii="Times New Roman" w:eastAsia="Times New Roman" w:hAnsi="Times New Roman" w:cs="Times New Roman"/>
          <w:sz w:val="24"/>
          <w:szCs w:val="24"/>
        </w:rPr>
        <w:br/>
        <w:t>D. I'm too proud to have been successful</w:t>
      </w:r>
      <w:r w:rsidRPr="00757F78">
        <w:rPr>
          <w:rFonts w:ascii="Times New Roman" w:eastAsia="Times New Roman" w:hAnsi="Times New Roman" w:cs="Times New Roman"/>
          <w:sz w:val="24"/>
          <w:szCs w:val="24"/>
        </w:rPr>
        <w:br/>
        <w:t>E. He is a profile of a successful student</w:t>
      </w:r>
      <w:r w:rsidRPr="00757F78">
        <w:rPr>
          <w:rFonts w:ascii="Times New Roman" w:eastAsia="Times New Roman" w:hAnsi="Times New Roman" w:cs="Times New Roman"/>
          <w:b/>
          <w:bCs/>
          <w:sz w:val="24"/>
          <w:szCs w:val="24"/>
        </w:rPr>
        <w:br/>
      </w:r>
      <w:proofErr w:type="gramStart"/>
      <w:r w:rsidRPr="00757F78">
        <w:rPr>
          <w:rFonts w:ascii="Times New Roman" w:eastAsia="Times New Roman" w:hAnsi="Times New Roman" w:cs="Times New Roman"/>
          <w:b/>
          <w:bCs/>
          <w:sz w:val="24"/>
          <w:szCs w:val="24"/>
        </w:rPr>
        <w:t>This</w:t>
      </w:r>
      <w:proofErr w:type="gramEnd"/>
      <w:r w:rsidRPr="00757F78">
        <w:rPr>
          <w:rFonts w:ascii="Times New Roman" w:eastAsia="Times New Roman" w:hAnsi="Times New Roman" w:cs="Times New Roman"/>
          <w:b/>
          <w:bCs/>
          <w:sz w:val="24"/>
          <w:szCs w:val="24"/>
        </w:rPr>
        <w:t xml:space="preserve"> text is for questions 29 to 32</w:t>
      </w:r>
      <w:r w:rsidRPr="00757F78">
        <w:rPr>
          <w:rFonts w:ascii="Times New Roman" w:eastAsia="Times New Roman" w:hAnsi="Times New Roman" w:cs="Times New Roman"/>
          <w:sz w:val="24"/>
          <w:szCs w:val="24"/>
        </w:rPr>
        <w:t>.</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University of Cambridge</w:t>
      </w:r>
      <w:r w:rsidRPr="00757F78">
        <w:rPr>
          <w:rFonts w:ascii="Times New Roman" w:eastAsia="Times New Roman" w:hAnsi="Times New Roman" w:cs="Times New Roman"/>
          <w:sz w:val="24"/>
          <w:szCs w:val="24"/>
        </w:rPr>
        <w:br/>
        <w:t>Do you plan to study abroad? Don't hesitate. Welcome to Cambridge University. Cambridge University, an institution of higher education, is the second oldest university in Great Britain after the University of Oxford. It is located in the city of Cambridge.</w:t>
      </w:r>
      <w:r w:rsidRPr="00757F78">
        <w:rPr>
          <w:rFonts w:ascii="Times New Roman" w:eastAsia="Times New Roman" w:hAnsi="Times New Roman" w:cs="Times New Roman"/>
          <w:sz w:val="24"/>
          <w:szCs w:val="24"/>
        </w:rPr>
        <w:br/>
        <w:t xml:space="preserve">The University of Cambridge is a system of faculties, departments, and 31 independent colleges. You know, although the colleges and the university are separate corporations, all are parts of an integrated educational entity. The university examines candidates for degrees during their residencies and at the conclusion of their studies. The colleges provide their students with lodgings and meals, assign tutors, and offer social, cultural, and athletic activities. Every student at the University of Cambridge is a member of a </w:t>
      </w:r>
      <w:r w:rsidRPr="00757F78">
        <w:rPr>
          <w:rFonts w:ascii="Times New Roman" w:eastAsia="Times New Roman" w:hAnsi="Times New Roman" w:cs="Times New Roman"/>
          <w:sz w:val="24"/>
          <w:szCs w:val="24"/>
        </w:rPr>
        <w:lastRenderedPageBreak/>
        <w:t>college.</w:t>
      </w:r>
      <w:r w:rsidRPr="00757F78">
        <w:rPr>
          <w:rFonts w:ascii="Times New Roman" w:eastAsia="Times New Roman" w:hAnsi="Times New Roman" w:cs="Times New Roman"/>
          <w:sz w:val="24"/>
          <w:szCs w:val="24"/>
        </w:rPr>
        <w:br/>
        <w:t xml:space="preserve">Let's see its academic year. The academic year is divided into three terms of approximately eight weeks each: </w:t>
      </w:r>
      <w:proofErr w:type="spellStart"/>
      <w:r w:rsidRPr="00757F78">
        <w:rPr>
          <w:rFonts w:ascii="Times New Roman" w:eastAsia="Times New Roman" w:hAnsi="Times New Roman" w:cs="Times New Roman"/>
          <w:sz w:val="24"/>
          <w:szCs w:val="24"/>
        </w:rPr>
        <w:t>Michaelmas</w:t>
      </w:r>
      <w:proofErr w:type="spellEnd"/>
      <w:r w:rsidRPr="00757F78">
        <w:rPr>
          <w:rFonts w:ascii="Times New Roman" w:eastAsia="Times New Roman" w:hAnsi="Times New Roman" w:cs="Times New Roman"/>
          <w:sz w:val="24"/>
          <w:szCs w:val="24"/>
        </w:rPr>
        <w:t xml:space="preserve"> (autumn), Lent (late winter), and Easter (spring). Students required to study under supervisor are usually members of the college's faculties who maintain close relationships with small groups of students in their charge and assist them in preparing for university exams.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author's purpose of writing the text is ...</w:t>
      </w:r>
      <w:r w:rsidRPr="00757F78">
        <w:rPr>
          <w:rFonts w:ascii="Times New Roman" w:eastAsia="Times New Roman" w:hAnsi="Times New Roman" w:cs="Times New Roman"/>
          <w:sz w:val="24"/>
          <w:szCs w:val="24"/>
        </w:rPr>
        <w:br/>
        <w:t>A. to review a particular education system</w:t>
      </w:r>
      <w:r w:rsidRPr="00757F78">
        <w:rPr>
          <w:rFonts w:ascii="Times New Roman" w:eastAsia="Times New Roman" w:hAnsi="Times New Roman" w:cs="Times New Roman"/>
          <w:sz w:val="24"/>
          <w:szCs w:val="24"/>
        </w:rPr>
        <w:br/>
        <w:t>B. to commemorate a particular college</w:t>
      </w:r>
      <w:r w:rsidRPr="00757F78">
        <w:rPr>
          <w:rFonts w:ascii="Times New Roman" w:eastAsia="Times New Roman" w:hAnsi="Times New Roman" w:cs="Times New Roman"/>
          <w:sz w:val="24"/>
          <w:szCs w:val="24"/>
        </w:rPr>
        <w:br/>
        <w:t>C. to define a particular academic year</w:t>
      </w:r>
      <w:r w:rsidRPr="00757F78">
        <w:rPr>
          <w:rFonts w:ascii="Times New Roman" w:eastAsia="Times New Roman" w:hAnsi="Times New Roman" w:cs="Times New Roman"/>
          <w:sz w:val="24"/>
          <w:szCs w:val="24"/>
        </w:rPr>
        <w:br/>
        <w:t>D. to explain a particular way to study</w:t>
      </w:r>
      <w:r w:rsidRPr="00757F78">
        <w:rPr>
          <w:rFonts w:ascii="Times New Roman" w:eastAsia="Times New Roman" w:hAnsi="Times New Roman" w:cs="Times New Roman"/>
          <w:sz w:val="24"/>
          <w:szCs w:val="24"/>
        </w:rPr>
        <w:br/>
        <w:t>E. to describe a particular institution</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Which of the following statements is TRUE?</w:t>
      </w:r>
      <w:r w:rsidRPr="00757F78">
        <w:rPr>
          <w:rFonts w:ascii="Times New Roman" w:eastAsia="Times New Roman" w:hAnsi="Times New Roman" w:cs="Times New Roman"/>
          <w:sz w:val="24"/>
          <w:szCs w:val="24"/>
        </w:rPr>
        <w:br/>
        <w:t>A. The academic year is held in four seasons in a year.</w:t>
      </w:r>
      <w:r w:rsidRPr="00757F78">
        <w:rPr>
          <w:rFonts w:ascii="Times New Roman" w:eastAsia="Times New Roman" w:hAnsi="Times New Roman" w:cs="Times New Roman"/>
          <w:sz w:val="24"/>
          <w:szCs w:val="24"/>
        </w:rPr>
        <w:br/>
        <w:t>B. Students in colleges are not members of the university</w:t>
      </w:r>
      <w:r w:rsidRPr="00757F78">
        <w:rPr>
          <w:rFonts w:ascii="Times New Roman" w:eastAsia="Times New Roman" w:hAnsi="Times New Roman" w:cs="Times New Roman"/>
          <w:sz w:val="24"/>
          <w:szCs w:val="24"/>
        </w:rPr>
        <w:br/>
        <w:t>C. Students must not be in their residence during the terms.</w:t>
      </w:r>
      <w:r w:rsidRPr="00757F78">
        <w:rPr>
          <w:rFonts w:ascii="Times New Roman" w:eastAsia="Times New Roman" w:hAnsi="Times New Roman" w:cs="Times New Roman"/>
          <w:sz w:val="24"/>
          <w:szCs w:val="24"/>
        </w:rPr>
        <w:br/>
        <w:t>D. The students of Cambridge University have holidays in summer.</w:t>
      </w:r>
      <w:r w:rsidRPr="00757F78">
        <w:rPr>
          <w:rFonts w:ascii="Times New Roman" w:eastAsia="Times New Roman" w:hAnsi="Times New Roman" w:cs="Times New Roman"/>
          <w:sz w:val="24"/>
          <w:szCs w:val="24"/>
        </w:rPr>
        <w:br/>
        <w:t>E. University of Oxford is younger than University of Cambridge.</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second paragraph tells the readers about ...</w:t>
      </w:r>
      <w:r w:rsidRPr="00757F78">
        <w:rPr>
          <w:rFonts w:ascii="Times New Roman" w:eastAsia="Times New Roman" w:hAnsi="Times New Roman" w:cs="Times New Roman"/>
          <w:sz w:val="24"/>
          <w:szCs w:val="24"/>
        </w:rPr>
        <w:br/>
        <w:t>A. an integrated educational entity.</w:t>
      </w:r>
      <w:r w:rsidRPr="00757F78">
        <w:rPr>
          <w:rFonts w:ascii="Times New Roman" w:eastAsia="Times New Roman" w:hAnsi="Times New Roman" w:cs="Times New Roman"/>
          <w:sz w:val="24"/>
          <w:szCs w:val="24"/>
        </w:rPr>
        <w:br/>
        <w:t>B. social activities in the university.</w:t>
      </w:r>
      <w:r w:rsidRPr="00757F78">
        <w:rPr>
          <w:rFonts w:ascii="Times New Roman" w:eastAsia="Times New Roman" w:hAnsi="Times New Roman" w:cs="Times New Roman"/>
          <w:sz w:val="24"/>
          <w:szCs w:val="24"/>
        </w:rPr>
        <w:br/>
        <w:t>C. the system in Cambridge University.</w:t>
      </w:r>
      <w:r w:rsidRPr="00757F78">
        <w:rPr>
          <w:rFonts w:ascii="Times New Roman" w:eastAsia="Times New Roman" w:hAnsi="Times New Roman" w:cs="Times New Roman"/>
          <w:sz w:val="24"/>
          <w:szCs w:val="24"/>
        </w:rPr>
        <w:br/>
        <w:t>D. the examination for candidates' degrees.</w:t>
      </w:r>
      <w:r w:rsidRPr="00757F78">
        <w:rPr>
          <w:rFonts w:ascii="Times New Roman" w:eastAsia="Times New Roman" w:hAnsi="Times New Roman" w:cs="Times New Roman"/>
          <w:sz w:val="24"/>
          <w:szCs w:val="24"/>
        </w:rPr>
        <w:br/>
        <w:t>E. the criteria for the membership of the university.</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 xml:space="preserve">"The colleges provide their students with </w:t>
      </w:r>
      <w:r w:rsidRPr="00757F78">
        <w:rPr>
          <w:rFonts w:ascii="Times New Roman" w:eastAsia="Times New Roman" w:hAnsi="Times New Roman" w:cs="Times New Roman"/>
          <w:sz w:val="24"/>
          <w:szCs w:val="24"/>
          <w:u w:val="single"/>
        </w:rPr>
        <w:t>lodgings</w:t>
      </w:r>
      <w:r w:rsidRPr="00757F78">
        <w:rPr>
          <w:rFonts w:ascii="Times New Roman" w:eastAsia="Times New Roman" w:hAnsi="Times New Roman" w:cs="Times New Roman"/>
          <w:sz w:val="24"/>
          <w:szCs w:val="24"/>
        </w:rPr>
        <w:t xml:space="preserve"> and </w:t>
      </w:r>
      <w:proofErr w:type="gramStart"/>
      <w:r w:rsidRPr="00757F78">
        <w:rPr>
          <w:rFonts w:ascii="Times New Roman" w:eastAsia="Times New Roman" w:hAnsi="Times New Roman" w:cs="Times New Roman"/>
          <w:sz w:val="24"/>
          <w:szCs w:val="24"/>
        </w:rPr>
        <w:t>meals,</w:t>
      </w:r>
      <w:proofErr w:type="gramEnd"/>
      <w:r w:rsidRPr="00757F78">
        <w:rPr>
          <w:rFonts w:ascii="Times New Roman" w:eastAsia="Times New Roman" w:hAnsi="Times New Roman" w:cs="Times New Roman"/>
          <w:sz w:val="24"/>
          <w:szCs w:val="24"/>
        </w:rPr>
        <w:t xml:space="preserve"> assign tutors and offer ..." (Paragraph 2).</w:t>
      </w:r>
      <w:r w:rsidRPr="00757F78">
        <w:rPr>
          <w:rFonts w:ascii="Times New Roman" w:eastAsia="Times New Roman" w:hAnsi="Times New Roman" w:cs="Times New Roman"/>
          <w:sz w:val="24"/>
          <w:szCs w:val="24"/>
        </w:rPr>
        <w:br/>
        <w:t>The underlined word means ...</w:t>
      </w:r>
      <w:r w:rsidRPr="00757F78">
        <w:rPr>
          <w:rFonts w:ascii="Times New Roman" w:eastAsia="Times New Roman" w:hAnsi="Times New Roman" w:cs="Times New Roman"/>
          <w:sz w:val="24"/>
          <w:szCs w:val="24"/>
        </w:rPr>
        <w:br/>
        <w:t>A. dormitories used for studying in groups</w:t>
      </w:r>
      <w:r w:rsidRPr="00757F78">
        <w:rPr>
          <w:rFonts w:ascii="Times New Roman" w:eastAsia="Times New Roman" w:hAnsi="Times New Roman" w:cs="Times New Roman"/>
          <w:sz w:val="24"/>
          <w:szCs w:val="24"/>
        </w:rPr>
        <w:br/>
        <w:t>B. places offered for doing some business</w:t>
      </w:r>
      <w:r w:rsidRPr="00757F78">
        <w:rPr>
          <w:rFonts w:ascii="Times New Roman" w:eastAsia="Times New Roman" w:hAnsi="Times New Roman" w:cs="Times New Roman"/>
          <w:sz w:val="24"/>
          <w:szCs w:val="24"/>
        </w:rPr>
        <w:br/>
        <w:t>C. spaces needed for discussion</w:t>
      </w:r>
      <w:r w:rsidRPr="00757F78">
        <w:rPr>
          <w:rFonts w:ascii="Times New Roman" w:eastAsia="Times New Roman" w:hAnsi="Times New Roman" w:cs="Times New Roman"/>
          <w:sz w:val="24"/>
          <w:szCs w:val="24"/>
        </w:rPr>
        <w:br/>
        <w:t>D. houses needed for taking a rest</w:t>
      </w:r>
      <w:r w:rsidRPr="00757F78">
        <w:rPr>
          <w:rFonts w:ascii="Times New Roman" w:eastAsia="Times New Roman" w:hAnsi="Times New Roman" w:cs="Times New Roman"/>
          <w:sz w:val="24"/>
          <w:szCs w:val="24"/>
        </w:rPr>
        <w:br/>
        <w:t>E. rooms rented to stay in</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Text for questions number 33-34.</w:t>
      </w:r>
      <w:r w:rsidRPr="00757F78">
        <w:rPr>
          <w:rFonts w:ascii="Times New Roman" w:eastAsia="Times New Roman" w:hAnsi="Times New Roman" w:cs="Times New Roman"/>
          <w:sz w:val="24"/>
          <w:szCs w:val="24"/>
        </w:rPr>
        <w:br/>
        <w:t>We are announcing today that we are bringing the Milestone and Ever Green brands even closer together. Effective as of December 5, 2005, our official name will be</w:t>
      </w:r>
      <w:proofErr w:type="gramStart"/>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br/>
        <w:t>GREEN MILES WEST</w:t>
      </w:r>
      <w:r w:rsidRPr="00757F78">
        <w:rPr>
          <w:rFonts w:ascii="Times New Roman" w:eastAsia="Times New Roman" w:hAnsi="Times New Roman" w:cs="Times New Roman"/>
          <w:sz w:val="24"/>
          <w:szCs w:val="24"/>
        </w:rPr>
        <w:br/>
        <w:t>The substitution of "West" in our name-replacing "California"- is the result of an agreement we reached with California Gardening Association, following a protest over the original use of "California" in our name. We hope this does not create any confusion among our loyal consumers. While this represents a change from our initial name introduction, it does not change the quality of products we offer to our consumers.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Which of the following statements is TRUE according to the text?</w:t>
      </w:r>
      <w:r w:rsidRPr="00757F78">
        <w:rPr>
          <w:rFonts w:ascii="Times New Roman" w:eastAsia="Times New Roman" w:hAnsi="Times New Roman" w:cs="Times New Roman"/>
          <w:sz w:val="24"/>
          <w:szCs w:val="24"/>
        </w:rPr>
        <w:br/>
        <w:t>A. The corporate offices were protested</w:t>
      </w:r>
      <w:r w:rsidRPr="00757F78">
        <w:rPr>
          <w:rFonts w:ascii="Times New Roman" w:eastAsia="Times New Roman" w:hAnsi="Times New Roman" w:cs="Times New Roman"/>
          <w:sz w:val="24"/>
          <w:szCs w:val="24"/>
        </w:rPr>
        <w:br/>
        <w:t>B. The loyal consumers created an official name for the company.</w:t>
      </w:r>
      <w:r w:rsidRPr="00757F78">
        <w:rPr>
          <w:rFonts w:ascii="Times New Roman" w:eastAsia="Times New Roman" w:hAnsi="Times New Roman" w:cs="Times New Roman"/>
          <w:sz w:val="24"/>
          <w:szCs w:val="24"/>
        </w:rPr>
        <w:br/>
        <w:t>C. There was a conflict between Green Miles West and Milestone</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sz w:val="24"/>
          <w:szCs w:val="24"/>
        </w:rPr>
        <w:lastRenderedPageBreak/>
        <w:t>D. The quality of products will be different from the former products.</w:t>
      </w:r>
      <w:r w:rsidRPr="00757F78">
        <w:rPr>
          <w:rFonts w:ascii="Times New Roman" w:eastAsia="Times New Roman" w:hAnsi="Times New Roman" w:cs="Times New Roman"/>
          <w:sz w:val="24"/>
          <w:szCs w:val="24"/>
        </w:rPr>
        <w:br/>
        <w:t>E. The name "Green Miles West" will be effective as of December 5, 2005.</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 xml:space="preserve">“… it does not </w:t>
      </w:r>
      <w:r w:rsidRPr="00757F78">
        <w:rPr>
          <w:rFonts w:ascii="Times New Roman" w:eastAsia="Times New Roman" w:hAnsi="Times New Roman" w:cs="Times New Roman"/>
          <w:sz w:val="24"/>
          <w:szCs w:val="24"/>
          <w:u w:val="single"/>
        </w:rPr>
        <w:t>change</w:t>
      </w:r>
      <w:r w:rsidRPr="00757F78">
        <w:rPr>
          <w:rFonts w:ascii="Times New Roman" w:eastAsia="Times New Roman" w:hAnsi="Times New Roman" w:cs="Times New Roman"/>
          <w:sz w:val="24"/>
          <w:szCs w:val="24"/>
        </w:rPr>
        <w:t xml:space="preserve"> the quality of the products we offer ..." (Paragraph 4).</w:t>
      </w:r>
      <w:r w:rsidRPr="00757F78">
        <w:rPr>
          <w:rFonts w:ascii="Times New Roman" w:eastAsia="Times New Roman" w:hAnsi="Times New Roman" w:cs="Times New Roman"/>
          <w:sz w:val="24"/>
          <w:szCs w:val="24"/>
        </w:rPr>
        <w:br/>
        <w:t>The underlined word means ...</w:t>
      </w:r>
      <w:r w:rsidRPr="00757F78">
        <w:rPr>
          <w:rFonts w:ascii="Times New Roman" w:eastAsia="Times New Roman" w:hAnsi="Times New Roman" w:cs="Times New Roman"/>
          <w:sz w:val="24"/>
          <w:szCs w:val="24"/>
        </w:rPr>
        <w:br/>
        <w:t>A. take</w:t>
      </w:r>
      <w:r w:rsidRPr="00757F78">
        <w:rPr>
          <w:rFonts w:ascii="Times New Roman" w:eastAsia="Times New Roman" w:hAnsi="Times New Roman" w:cs="Times New Roman"/>
          <w:sz w:val="24"/>
          <w:szCs w:val="24"/>
        </w:rPr>
        <w:br/>
        <w:t>B. lose erase</w:t>
      </w:r>
      <w:r w:rsidRPr="00757F78">
        <w:rPr>
          <w:rFonts w:ascii="Times New Roman" w:eastAsia="Times New Roman" w:hAnsi="Times New Roman" w:cs="Times New Roman"/>
          <w:sz w:val="24"/>
          <w:szCs w:val="24"/>
        </w:rPr>
        <w:br/>
        <w:t>C. alter</w:t>
      </w:r>
      <w:r w:rsidRPr="00757F78">
        <w:rPr>
          <w:rFonts w:ascii="Times New Roman" w:eastAsia="Times New Roman" w:hAnsi="Times New Roman" w:cs="Times New Roman"/>
          <w:sz w:val="24"/>
          <w:szCs w:val="24"/>
        </w:rPr>
        <w:br/>
        <w:t>D. erase</w:t>
      </w:r>
      <w:r w:rsidRPr="00757F78">
        <w:rPr>
          <w:rFonts w:ascii="Times New Roman" w:eastAsia="Times New Roman" w:hAnsi="Times New Roman" w:cs="Times New Roman"/>
          <w:sz w:val="24"/>
          <w:szCs w:val="24"/>
        </w:rPr>
        <w:br/>
        <w:t>E. throw</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Text is for questions 35 to 38.</w:t>
      </w:r>
      <w:r w:rsidRPr="00757F78">
        <w:rPr>
          <w:rFonts w:ascii="Times New Roman" w:eastAsia="Times New Roman" w:hAnsi="Times New Roman" w:cs="Times New Roman"/>
          <w:sz w:val="24"/>
          <w:szCs w:val="24"/>
        </w:rPr>
        <w:br/>
        <w:t>The Hen with the Silver Eggs</w:t>
      </w:r>
      <w:r w:rsidRPr="00757F78">
        <w:rPr>
          <w:rFonts w:ascii="Times New Roman" w:eastAsia="Times New Roman" w:hAnsi="Times New Roman" w:cs="Times New Roman"/>
          <w:sz w:val="24"/>
          <w:szCs w:val="24"/>
        </w:rPr>
        <w:br/>
        <w:t>One day, in an Arabian city, a woman went to the market and bought a beautiful hen. A few days later to her surprise the hen she bought laid a silver egg. If the hen could only be persuaded to lay more than one egg each day, the woman was sure she would never have to work again.</w:t>
      </w:r>
      <w:r w:rsidRPr="00757F78">
        <w:rPr>
          <w:rFonts w:ascii="Times New Roman" w:eastAsia="Times New Roman" w:hAnsi="Times New Roman" w:cs="Times New Roman"/>
          <w:sz w:val="24"/>
          <w:szCs w:val="24"/>
        </w:rPr>
        <w:br/>
        <w:t>So the woman decided to make the hen eat more, so that it could lay more eggs. But the only result was that the hen died of indigestion and did not lay more eggs at all.</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Paragraph 3 mostly discusses about ...</w:t>
      </w:r>
      <w:r w:rsidRPr="00757F78">
        <w:rPr>
          <w:rFonts w:ascii="Times New Roman" w:eastAsia="Times New Roman" w:hAnsi="Times New Roman" w:cs="Times New Roman"/>
          <w:sz w:val="24"/>
          <w:szCs w:val="24"/>
        </w:rPr>
        <w:br/>
        <w:t>A. the hen's eggs</w:t>
      </w:r>
      <w:r w:rsidRPr="00757F78">
        <w:rPr>
          <w:rFonts w:ascii="Times New Roman" w:eastAsia="Times New Roman" w:hAnsi="Times New Roman" w:cs="Times New Roman"/>
          <w:sz w:val="24"/>
          <w:szCs w:val="24"/>
        </w:rPr>
        <w:br/>
        <w:t>B. what the woman did to her hen</w:t>
      </w:r>
      <w:r w:rsidRPr="00757F78">
        <w:rPr>
          <w:rFonts w:ascii="Times New Roman" w:eastAsia="Times New Roman" w:hAnsi="Times New Roman" w:cs="Times New Roman"/>
          <w:sz w:val="24"/>
          <w:szCs w:val="24"/>
        </w:rPr>
        <w:br/>
        <w:t>C. what the hen did for the woman</w:t>
      </w:r>
      <w:r w:rsidRPr="00757F78">
        <w:rPr>
          <w:rFonts w:ascii="Times New Roman" w:eastAsia="Times New Roman" w:hAnsi="Times New Roman" w:cs="Times New Roman"/>
          <w:sz w:val="24"/>
          <w:szCs w:val="24"/>
        </w:rPr>
        <w:br/>
        <w:t>D. what the hen eats to lay more eggs</w:t>
      </w:r>
      <w:r w:rsidRPr="00757F78">
        <w:rPr>
          <w:rFonts w:ascii="Times New Roman" w:eastAsia="Times New Roman" w:hAnsi="Times New Roman" w:cs="Times New Roman"/>
          <w:sz w:val="24"/>
          <w:szCs w:val="24"/>
        </w:rPr>
        <w:br/>
        <w:t>E. why the woman wanted to get more eggs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The hen died because it ...</w:t>
      </w:r>
      <w:r w:rsidRPr="00757F78">
        <w:rPr>
          <w:rFonts w:ascii="Times New Roman" w:eastAsia="Times New Roman" w:hAnsi="Times New Roman" w:cs="Times New Roman"/>
          <w:sz w:val="24"/>
          <w:szCs w:val="24"/>
        </w:rPr>
        <w:br/>
        <w:t>A. ate nothing</w:t>
      </w:r>
      <w:r w:rsidRPr="00757F78">
        <w:rPr>
          <w:rFonts w:ascii="Times New Roman" w:eastAsia="Times New Roman" w:hAnsi="Times New Roman" w:cs="Times New Roman"/>
          <w:sz w:val="24"/>
          <w:szCs w:val="24"/>
        </w:rPr>
        <w:br/>
        <w:t>B. ate too much</w:t>
      </w:r>
      <w:r w:rsidRPr="00757F78">
        <w:rPr>
          <w:rFonts w:ascii="Times New Roman" w:eastAsia="Times New Roman" w:hAnsi="Times New Roman" w:cs="Times New Roman"/>
          <w:sz w:val="24"/>
          <w:szCs w:val="24"/>
        </w:rPr>
        <w:br/>
        <w:t>C. laid more eggs</w:t>
      </w:r>
      <w:r w:rsidRPr="00757F78">
        <w:rPr>
          <w:rFonts w:ascii="Times New Roman" w:eastAsia="Times New Roman" w:hAnsi="Times New Roman" w:cs="Times New Roman"/>
          <w:sz w:val="24"/>
          <w:szCs w:val="24"/>
        </w:rPr>
        <w:br/>
        <w:t>D. was badly injured</w:t>
      </w:r>
      <w:r w:rsidRPr="00757F78">
        <w:rPr>
          <w:rFonts w:ascii="Times New Roman" w:eastAsia="Times New Roman" w:hAnsi="Times New Roman" w:cs="Times New Roman"/>
          <w:sz w:val="24"/>
          <w:szCs w:val="24"/>
        </w:rPr>
        <w:br/>
        <w:t>E. was forced to lay eggs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From the text we may conclude that the woman was ...</w:t>
      </w:r>
      <w:r w:rsidRPr="00757F78">
        <w:rPr>
          <w:rFonts w:ascii="Times New Roman" w:eastAsia="Times New Roman" w:hAnsi="Times New Roman" w:cs="Times New Roman"/>
          <w:sz w:val="24"/>
          <w:szCs w:val="24"/>
        </w:rPr>
        <w:br/>
        <w:t>A. active</w:t>
      </w:r>
      <w:r w:rsidRPr="00757F78">
        <w:rPr>
          <w:rFonts w:ascii="Times New Roman" w:eastAsia="Times New Roman" w:hAnsi="Times New Roman" w:cs="Times New Roman"/>
          <w:sz w:val="24"/>
          <w:szCs w:val="24"/>
        </w:rPr>
        <w:br/>
        <w:t>B. miserly</w:t>
      </w:r>
      <w:r w:rsidRPr="00757F78">
        <w:rPr>
          <w:rFonts w:ascii="Times New Roman" w:eastAsia="Times New Roman" w:hAnsi="Times New Roman" w:cs="Times New Roman"/>
          <w:sz w:val="24"/>
          <w:szCs w:val="24"/>
        </w:rPr>
        <w:br/>
        <w:t>C. greedy</w:t>
      </w:r>
      <w:r w:rsidRPr="00757F78">
        <w:rPr>
          <w:rFonts w:ascii="Times New Roman" w:eastAsia="Times New Roman" w:hAnsi="Times New Roman" w:cs="Times New Roman"/>
          <w:sz w:val="24"/>
          <w:szCs w:val="24"/>
        </w:rPr>
        <w:br/>
        <w:t>D. furious</w:t>
      </w:r>
      <w:r w:rsidRPr="00757F78">
        <w:rPr>
          <w:rFonts w:ascii="Times New Roman" w:eastAsia="Times New Roman" w:hAnsi="Times New Roman" w:cs="Times New Roman"/>
          <w:sz w:val="24"/>
          <w:szCs w:val="24"/>
        </w:rPr>
        <w:br/>
        <w:t>E. dangerous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 xml:space="preserve">"If the hen could only be persuaded.... </w:t>
      </w:r>
      <w:proofErr w:type="gramStart"/>
      <w:r w:rsidRPr="00757F78">
        <w:rPr>
          <w:rFonts w:ascii="Times New Roman" w:eastAsia="Times New Roman" w:hAnsi="Times New Roman" w:cs="Times New Roman"/>
          <w:sz w:val="24"/>
          <w:szCs w:val="24"/>
        </w:rPr>
        <w:t>" (</w:t>
      </w:r>
      <w:proofErr w:type="gramEnd"/>
      <w:r w:rsidRPr="00757F78">
        <w:rPr>
          <w:rFonts w:ascii="Times New Roman" w:eastAsia="Times New Roman" w:hAnsi="Times New Roman" w:cs="Times New Roman"/>
          <w:sz w:val="24"/>
          <w:szCs w:val="24"/>
        </w:rPr>
        <w:t>Paragraph 2)</w:t>
      </w:r>
      <w:r w:rsidRPr="00757F78">
        <w:rPr>
          <w:rFonts w:ascii="Times New Roman" w:eastAsia="Times New Roman" w:hAnsi="Times New Roman" w:cs="Times New Roman"/>
          <w:sz w:val="24"/>
          <w:szCs w:val="24"/>
        </w:rPr>
        <w:br/>
        <w:t>The underlined word means ....</w:t>
      </w:r>
      <w:r w:rsidRPr="00757F78">
        <w:rPr>
          <w:rFonts w:ascii="Times New Roman" w:eastAsia="Times New Roman" w:hAnsi="Times New Roman" w:cs="Times New Roman"/>
          <w:sz w:val="24"/>
          <w:szCs w:val="24"/>
        </w:rPr>
        <w:br/>
        <w:t>A. commanded</w:t>
      </w:r>
      <w:r w:rsidRPr="00757F78">
        <w:rPr>
          <w:rFonts w:ascii="Times New Roman" w:eastAsia="Times New Roman" w:hAnsi="Times New Roman" w:cs="Times New Roman"/>
          <w:sz w:val="24"/>
          <w:szCs w:val="24"/>
        </w:rPr>
        <w:br/>
        <w:t>B. influenced</w:t>
      </w:r>
      <w:r w:rsidRPr="00757F78">
        <w:rPr>
          <w:rFonts w:ascii="Times New Roman" w:eastAsia="Times New Roman" w:hAnsi="Times New Roman" w:cs="Times New Roman"/>
          <w:sz w:val="24"/>
          <w:szCs w:val="24"/>
        </w:rPr>
        <w:br/>
        <w:t>C. dangerous</w:t>
      </w:r>
      <w:r w:rsidRPr="00757F78">
        <w:rPr>
          <w:rFonts w:ascii="Times New Roman" w:eastAsia="Times New Roman" w:hAnsi="Times New Roman" w:cs="Times New Roman"/>
          <w:sz w:val="24"/>
          <w:szCs w:val="24"/>
        </w:rPr>
        <w:br/>
        <w:t>D. brought</w:t>
      </w:r>
      <w:r w:rsidRPr="00757F78">
        <w:rPr>
          <w:rFonts w:ascii="Times New Roman" w:eastAsia="Times New Roman" w:hAnsi="Times New Roman" w:cs="Times New Roman"/>
          <w:sz w:val="24"/>
          <w:szCs w:val="24"/>
        </w:rPr>
        <w:br/>
        <w:t>E. told</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Questions number 39-41.</w:t>
      </w:r>
      <w:r w:rsidRPr="00757F78">
        <w:rPr>
          <w:rFonts w:ascii="Times New Roman" w:eastAsia="Times New Roman" w:hAnsi="Times New Roman" w:cs="Times New Roman"/>
          <w:sz w:val="24"/>
          <w:szCs w:val="24"/>
        </w:rPr>
        <w:br/>
        <w:t xml:space="preserve">I recently took a trip to New Hampshire and had what I would call my first </w:t>
      </w:r>
      <w:proofErr w:type="gramStart"/>
      <w:r w:rsidRPr="00757F78">
        <w:rPr>
          <w:rFonts w:ascii="Times New Roman" w:eastAsia="Times New Roman" w:hAnsi="Times New Roman" w:cs="Times New Roman"/>
          <w:sz w:val="24"/>
          <w:szCs w:val="24"/>
        </w:rPr>
        <w:t>genuine ....</w:t>
      </w:r>
      <w:proofErr w:type="gramEnd"/>
      <w:r w:rsidRPr="00757F78">
        <w:rPr>
          <w:rFonts w:ascii="Times New Roman" w:eastAsia="Times New Roman" w:hAnsi="Times New Roman" w:cs="Times New Roman"/>
          <w:sz w:val="24"/>
          <w:szCs w:val="24"/>
        </w:rPr>
        <w:t xml:space="preserve"> (39) </w:t>
      </w:r>
      <w:proofErr w:type="gramStart"/>
      <w:r w:rsidRPr="00757F78">
        <w:rPr>
          <w:rFonts w:ascii="Times New Roman" w:eastAsia="Times New Roman" w:hAnsi="Times New Roman" w:cs="Times New Roman"/>
          <w:sz w:val="24"/>
          <w:szCs w:val="24"/>
        </w:rPr>
        <w:t>hiking</w:t>
      </w:r>
      <w:proofErr w:type="gramEnd"/>
      <w:r w:rsidRPr="00757F78">
        <w:rPr>
          <w:rFonts w:ascii="Times New Roman" w:eastAsia="Times New Roman" w:hAnsi="Times New Roman" w:cs="Times New Roman"/>
          <w:sz w:val="24"/>
          <w:szCs w:val="24"/>
        </w:rPr>
        <w:t xml:space="preserve"> up a mountain. I've gone up hiking before but this was without a doubt the best experience of my life. My friend, Sean and Madeline ... (40) some pictures during </w:t>
      </w:r>
      <w:r w:rsidRPr="00757F78">
        <w:rPr>
          <w:rFonts w:ascii="Times New Roman" w:eastAsia="Times New Roman" w:hAnsi="Times New Roman" w:cs="Times New Roman"/>
          <w:sz w:val="24"/>
          <w:szCs w:val="24"/>
        </w:rPr>
        <w:lastRenderedPageBreak/>
        <w:t xml:space="preserve">the trip. We need 2 hours </w:t>
      </w:r>
      <w:proofErr w:type="spellStart"/>
      <w:r w:rsidRPr="00757F78">
        <w:rPr>
          <w:rFonts w:ascii="Times New Roman" w:eastAsia="Times New Roman" w:hAnsi="Times New Roman" w:cs="Times New Roman"/>
          <w:sz w:val="24"/>
          <w:szCs w:val="24"/>
        </w:rPr>
        <w:t>stright</w:t>
      </w:r>
      <w:proofErr w:type="spellEnd"/>
      <w:r w:rsidRPr="00757F78">
        <w:rPr>
          <w:rFonts w:ascii="Times New Roman" w:eastAsia="Times New Roman" w:hAnsi="Times New Roman" w:cs="Times New Roman"/>
          <w:sz w:val="24"/>
          <w:szCs w:val="24"/>
        </w:rPr>
        <w:t xml:space="preserve"> before we reached the summit. The </w:t>
      </w:r>
      <w:proofErr w:type="spellStart"/>
      <w:r w:rsidRPr="00757F78">
        <w:rPr>
          <w:rFonts w:ascii="Times New Roman" w:eastAsia="Times New Roman" w:hAnsi="Times New Roman" w:cs="Times New Roman"/>
          <w:sz w:val="24"/>
          <w:szCs w:val="24"/>
        </w:rPr>
        <w:t>strom</w:t>
      </w:r>
      <w:proofErr w:type="spellEnd"/>
      <w:r w:rsidRPr="00757F78">
        <w:rPr>
          <w:rFonts w:ascii="Times New Roman" w:eastAsia="Times New Roman" w:hAnsi="Times New Roman" w:cs="Times New Roman"/>
          <w:sz w:val="24"/>
          <w:szCs w:val="24"/>
        </w:rPr>
        <w:t xml:space="preserve"> clouds were heading right toward us and you could actually see the rain falling from the cloud. It was like a wall of water moving at an alarmingly ... (41) pace ready to engulf us.</w:t>
      </w:r>
    </w:p>
    <w:p w:rsidR="00757F78" w:rsidRPr="00757F78" w:rsidRDefault="00757F78" w:rsidP="00757F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78">
        <w:rPr>
          <w:rFonts w:ascii="Times New Roman" w:eastAsia="Times New Roman" w:hAnsi="Times New Roman" w:cs="Times New Roman"/>
          <w:sz w:val="24"/>
          <w:szCs w:val="24"/>
        </w:rPr>
        <w:t>A. experience</w:t>
      </w:r>
      <w:r w:rsidRPr="00757F78">
        <w:rPr>
          <w:rFonts w:ascii="Times New Roman" w:eastAsia="Times New Roman" w:hAnsi="Times New Roman" w:cs="Times New Roman"/>
          <w:sz w:val="24"/>
          <w:szCs w:val="24"/>
        </w:rPr>
        <w:br/>
        <w:t>B. influence</w:t>
      </w:r>
      <w:r w:rsidRPr="00757F78">
        <w:rPr>
          <w:rFonts w:ascii="Times New Roman" w:eastAsia="Times New Roman" w:hAnsi="Times New Roman" w:cs="Times New Roman"/>
          <w:sz w:val="24"/>
          <w:szCs w:val="24"/>
        </w:rPr>
        <w:br/>
        <w:t>C. experiment</w:t>
      </w:r>
      <w:r w:rsidRPr="00757F78">
        <w:rPr>
          <w:rFonts w:ascii="Times New Roman" w:eastAsia="Times New Roman" w:hAnsi="Times New Roman" w:cs="Times New Roman"/>
          <w:sz w:val="24"/>
          <w:szCs w:val="24"/>
        </w:rPr>
        <w:br/>
        <w:t>D. expedition</w:t>
      </w:r>
    </w:p>
    <w:p w:rsidR="00757F78" w:rsidRPr="00757F78" w:rsidRDefault="00757F78" w:rsidP="00757F78">
      <w:pPr>
        <w:spacing w:after="0" w:line="240" w:lineRule="auto"/>
        <w:rPr>
          <w:ins w:id="0" w:author="Unknown"/>
          <w:rFonts w:ascii="Times New Roman" w:eastAsia="Times New Roman" w:hAnsi="Times New Roman" w:cs="Times New Roman"/>
          <w:sz w:val="24"/>
          <w:szCs w:val="24"/>
        </w:rPr>
      </w:pPr>
      <w:ins w:id="1" w:author="Unknown">
        <w:r w:rsidRPr="00757F78">
          <w:rPr>
            <w:rFonts w:ascii="Times New Roman" w:eastAsia="Times New Roman" w:hAnsi="Times New Roman" w:cs="Times New Roman"/>
            <w:sz w:val="24"/>
            <w:szCs w:val="24"/>
          </w:rPr>
          <w:t xml:space="preserve">E. Independence </w:t>
        </w:r>
      </w:ins>
    </w:p>
    <w:p w:rsidR="00757F78" w:rsidRPr="00757F78" w:rsidRDefault="00757F78" w:rsidP="00757F78">
      <w:pPr>
        <w:spacing w:after="0" w:line="240" w:lineRule="auto"/>
        <w:rPr>
          <w:ins w:id="2" w:author="Unknown"/>
          <w:rFonts w:ascii="Times New Roman" w:eastAsia="Times New Roman" w:hAnsi="Times New Roman" w:cs="Times New Roman"/>
          <w:sz w:val="24"/>
          <w:szCs w:val="24"/>
        </w:rPr>
      </w:pPr>
      <w:proofErr w:type="gramStart"/>
      <w:ins w:id="3" w:author="Unknown">
        <w:r w:rsidRPr="00757F78">
          <w:rPr>
            <w:rFonts w:ascii="Times New Roman" w:eastAsia="Times New Roman" w:hAnsi="Symbol" w:cs="Times New Roman"/>
            <w:sz w:val="24"/>
            <w:szCs w:val="24"/>
          </w:rPr>
          <w:t></w:t>
        </w:r>
        <w:r w:rsidRPr="00757F78">
          <w:rPr>
            <w:rFonts w:ascii="Times New Roman" w:eastAsia="Times New Roman" w:hAnsi="Times New Roman" w:cs="Times New Roman"/>
            <w:sz w:val="24"/>
            <w:szCs w:val="24"/>
          </w:rPr>
          <w:t xml:space="preserve">  A</w:t>
        </w:r>
        <w:proofErr w:type="gramEnd"/>
        <w:r w:rsidRPr="00757F78">
          <w:rPr>
            <w:rFonts w:ascii="Times New Roman" w:eastAsia="Times New Roman" w:hAnsi="Times New Roman" w:cs="Times New Roman"/>
            <w:sz w:val="24"/>
            <w:szCs w:val="24"/>
          </w:rPr>
          <w:t>. Bought</w:t>
        </w:r>
        <w:r w:rsidRPr="00757F78">
          <w:rPr>
            <w:rFonts w:ascii="Times New Roman" w:eastAsia="Times New Roman" w:hAnsi="Times New Roman" w:cs="Times New Roman"/>
            <w:sz w:val="24"/>
            <w:szCs w:val="24"/>
          </w:rPr>
          <w:br/>
          <w:t>B. Brought</w:t>
        </w:r>
        <w:r w:rsidRPr="00757F78">
          <w:rPr>
            <w:rFonts w:ascii="Times New Roman" w:eastAsia="Times New Roman" w:hAnsi="Times New Roman" w:cs="Times New Roman"/>
            <w:sz w:val="24"/>
            <w:szCs w:val="24"/>
          </w:rPr>
          <w:br/>
          <w:t>C. Broke</w:t>
        </w:r>
        <w:r w:rsidRPr="00757F78">
          <w:rPr>
            <w:rFonts w:ascii="Times New Roman" w:eastAsia="Times New Roman" w:hAnsi="Times New Roman" w:cs="Times New Roman"/>
            <w:sz w:val="24"/>
            <w:szCs w:val="24"/>
          </w:rPr>
          <w:br/>
          <w:t>D. Took</w:t>
        </w:r>
        <w:r w:rsidRPr="00757F78">
          <w:rPr>
            <w:rFonts w:ascii="Times New Roman" w:eastAsia="Times New Roman" w:hAnsi="Times New Roman" w:cs="Times New Roman"/>
            <w:sz w:val="24"/>
            <w:szCs w:val="24"/>
          </w:rPr>
          <w:br/>
          <w:t xml:space="preserve">E. Put </w:t>
        </w:r>
      </w:ins>
    </w:p>
    <w:p w:rsidR="00757F78" w:rsidRPr="00757F78" w:rsidRDefault="00757F78" w:rsidP="00757F78">
      <w:pPr>
        <w:spacing w:after="0" w:line="240" w:lineRule="auto"/>
        <w:rPr>
          <w:ins w:id="4" w:author="Unknown"/>
          <w:rFonts w:ascii="Times New Roman" w:eastAsia="Times New Roman" w:hAnsi="Times New Roman" w:cs="Times New Roman"/>
          <w:sz w:val="24"/>
          <w:szCs w:val="24"/>
        </w:rPr>
      </w:pPr>
      <w:proofErr w:type="gramStart"/>
      <w:ins w:id="5" w:author="Unknown">
        <w:r w:rsidRPr="00757F78">
          <w:rPr>
            <w:rFonts w:ascii="Times New Roman" w:eastAsia="Times New Roman" w:hAnsi="Symbol" w:cs="Times New Roman"/>
            <w:sz w:val="24"/>
            <w:szCs w:val="24"/>
          </w:rPr>
          <w:t></w:t>
        </w:r>
        <w:r w:rsidRPr="00757F78">
          <w:rPr>
            <w:rFonts w:ascii="Times New Roman" w:eastAsia="Times New Roman" w:hAnsi="Times New Roman" w:cs="Times New Roman"/>
            <w:sz w:val="24"/>
            <w:szCs w:val="24"/>
          </w:rPr>
          <w:t xml:space="preserve">  A</w:t>
        </w:r>
        <w:proofErr w:type="gramEnd"/>
        <w:r w:rsidRPr="00757F78">
          <w:rPr>
            <w:rFonts w:ascii="Times New Roman" w:eastAsia="Times New Roman" w:hAnsi="Times New Roman" w:cs="Times New Roman"/>
            <w:sz w:val="24"/>
            <w:szCs w:val="24"/>
          </w:rPr>
          <w:t>. broke</w:t>
        </w:r>
        <w:r w:rsidRPr="00757F78">
          <w:rPr>
            <w:rFonts w:ascii="Times New Roman" w:eastAsia="Times New Roman" w:hAnsi="Times New Roman" w:cs="Times New Roman"/>
            <w:sz w:val="24"/>
            <w:szCs w:val="24"/>
          </w:rPr>
          <w:br/>
          <w:t>B. strong</w:t>
        </w:r>
        <w:r w:rsidRPr="00757F78">
          <w:rPr>
            <w:rFonts w:ascii="Times New Roman" w:eastAsia="Times New Roman" w:hAnsi="Times New Roman" w:cs="Times New Roman"/>
            <w:sz w:val="24"/>
            <w:szCs w:val="24"/>
          </w:rPr>
          <w:br/>
          <w:t>C. long</w:t>
        </w:r>
        <w:r w:rsidRPr="00757F78">
          <w:rPr>
            <w:rFonts w:ascii="Times New Roman" w:eastAsia="Times New Roman" w:hAnsi="Times New Roman" w:cs="Times New Roman"/>
            <w:sz w:val="24"/>
            <w:szCs w:val="24"/>
          </w:rPr>
          <w:br/>
          <w:t>D. bright</w:t>
        </w:r>
        <w:r w:rsidRPr="00757F78">
          <w:rPr>
            <w:rFonts w:ascii="Times New Roman" w:eastAsia="Times New Roman" w:hAnsi="Times New Roman" w:cs="Times New Roman"/>
            <w:sz w:val="24"/>
            <w:szCs w:val="24"/>
          </w:rPr>
          <w:br/>
          <w:t xml:space="preserve">E. fast </w:t>
        </w:r>
      </w:ins>
    </w:p>
    <w:p w:rsidR="00757F78" w:rsidRPr="00757F78" w:rsidRDefault="00757F78" w:rsidP="00757F78">
      <w:pPr>
        <w:spacing w:after="0" w:line="240" w:lineRule="auto"/>
        <w:rPr>
          <w:ins w:id="6" w:author="Unknown"/>
          <w:rFonts w:ascii="Times New Roman" w:eastAsia="Times New Roman" w:hAnsi="Times New Roman" w:cs="Times New Roman"/>
          <w:sz w:val="24"/>
          <w:szCs w:val="24"/>
        </w:rPr>
      </w:pPr>
      <w:proofErr w:type="gramStart"/>
      <w:ins w:id="7" w:author="Unknown">
        <w:r w:rsidRPr="00757F78">
          <w:rPr>
            <w:rFonts w:ascii="Times New Roman" w:eastAsia="Times New Roman" w:hAnsi="Symbol" w:cs="Times New Roman"/>
            <w:sz w:val="24"/>
            <w:szCs w:val="24"/>
          </w:rPr>
          <w:t></w:t>
        </w:r>
        <w:r w:rsidRPr="00757F78">
          <w:rPr>
            <w:rFonts w:ascii="Times New Roman" w:eastAsia="Times New Roman" w:hAnsi="Times New Roman" w:cs="Times New Roman"/>
            <w:sz w:val="24"/>
            <w:szCs w:val="24"/>
          </w:rPr>
          <w:t xml:space="preserve">  1</w:t>
        </w:r>
        <w:proofErr w:type="gramEnd"/>
        <w:r w:rsidRPr="00757F78">
          <w:rPr>
            <w:rFonts w:ascii="Times New Roman" w:eastAsia="Times New Roman" w:hAnsi="Times New Roman" w:cs="Times New Roman"/>
            <w:sz w:val="24"/>
            <w:szCs w:val="24"/>
          </w:rPr>
          <w:t>. You can make instant noodles with the help of microwave</w:t>
        </w:r>
        <w:r w:rsidRPr="00757F78">
          <w:rPr>
            <w:rFonts w:ascii="Times New Roman" w:eastAsia="Times New Roman" w:hAnsi="Times New Roman" w:cs="Times New Roman"/>
            <w:sz w:val="24"/>
            <w:szCs w:val="24"/>
          </w:rPr>
          <w:br/>
          <w:t>2. Finally, add any items that you want and serve the noodles</w:t>
        </w:r>
        <w:r w:rsidRPr="00757F78">
          <w:rPr>
            <w:rFonts w:ascii="Times New Roman" w:eastAsia="Times New Roman" w:hAnsi="Times New Roman" w:cs="Times New Roman"/>
            <w:sz w:val="24"/>
            <w:szCs w:val="24"/>
          </w:rPr>
          <w:br/>
          <w:t>3. First, fill the bowl with 2 cups of water and the noodle</w:t>
        </w:r>
        <w:r w:rsidRPr="00757F78">
          <w:rPr>
            <w:rFonts w:ascii="Times New Roman" w:eastAsia="Times New Roman" w:hAnsi="Times New Roman" w:cs="Times New Roman"/>
            <w:sz w:val="24"/>
            <w:szCs w:val="24"/>
          </w:rPr>
          <w:br/>
          <w:t>4. Microwave it for about three to five minutes.</w:t>
        </w:r>
        <w:r w:rsidRPr="00757F78">
          <w:rPr>
            <w:rFonts w:ascii="Times New Roman" w:eastAsia="Times New Roman" w:hAnsi="Times New Roman" w:cs="Times New Roman"/>
            <w:sz w:val="24"/>
            <w:szCs w:val="24"/>
          </w:rPr>
          <w:br/>
          <w:t>5. Then, take noodles out of the microwave and pour the seasonings</w:t>
        </w:r>
        <w:r w:rsidRPr="00757F78">
          <w:rPr>
            <w:rFonts w:ascii="Times New Roman" w:eastAsia="Times New Roman" w:hAnsi="Times New Roman" w:cs="Times New Roman"/>
            <w:sz w:val="24"/>
            <w:szCs w:val="24"/>
          </w:rPr>
          <w:br/>
          <w:t>6. After the microwave beeps, wait for three minutes in the closed microwave</w:t>
        </w:r>
        <w:r w:rsidRPr="00757F78">
          <w:rPr>
            <w:rFonts w:ascii="Times New Roman" w:eastAsia="Times New Roman" w:hAnsi="Times New Roman" w:cs="Times New Roman"/>
            <w:sz w:val="24"/>
            <w:szCs w:val="24"/>
          </w:rPr>
          <w:br/>
          <w:t>7. Next, stir the noodles until the seasonings dissolve.</w:t>
        </w:r>
        <w:r w:rsidRPr="00757F78">
          <w:rPr>
            <w:rFonts w:ascii="Times New Roman" w:eastAsia="Times New Roman" w:hAnsi="Times New Roman" w:cs="Times New Roman"/>
            <w:sz w:val="24"/>
            <w:szCs w:val="24"/>
          </w:rPr>
          <w:br/>
          <w:t xml:space="preserve">The best arrangement of the sentences above </w:t>
        </w:r>
        <w:proofErr w:type="gramStart"/>
        <w:r w:rsidRPr="00757F78">
          <w:rPr>
            <w:rFonts w:ascii="Times New Roman" w:eastAsia="Times New Roman" w:hAnsi="Times New Roman" w:cs="Times New Roman"/>
            <w:sz w:val="24"/>
            <w:szCs w:val="24"/>
          </w:rPr>
          <w:t>is .</w:t>
        </w:r>
        <w:proofErr w:type="gram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sz w:val="24"/>
            <w:szCs w:val="24"/>
          </w:rPr>
          <w:br/>
          <w:t>A. 1-7-5-6-2-4-3</w:t>
        </w:r>
        <w:r w:rsidRPr="00757F78">
          <w:rPr>
            <w:rFonts w:ascii="Times New Roman" w:eastAsia="Times New Roman" w:hAnsi="Times New Roman" w:cs="Times New Roman"/>
            <w:sz w:val="24"/>
            <w:szCs w:val="24"/>
          </w:rPr>
          <w:br/>
          <w:t>B. 1-3-4-6-5-7-2</w:t>
        </w:r>
        <w:r w:rsidRPr="00757F78">
          <w:rPr>
            <w:rFonts w:ascii="Times New Roman" w:eastAsia="Times New Roman" w:hAnsi="Times New Roman" w:cs="Times New Roman"/>
            <w:sz w:val="24"/>
            <w:szCs w:val="24"/>
          </w:rPr>
          <w:br/>
          <w:t>C. 1-2-7-3-6-5-4</w:t>
        </w:r>
        <w:r w:rsidRPr="00757F78">
          <w:rPr>
            <w:rFonts w:ascii="Times New Roman" w:eastAsia="Times New Roman" w:hAnsi="Times New Roman" w:cs="Times New Roman"/>
            <w:sz w:val="24"/>
            <w:szCs w:val="24"/>
          </w:rPr>
          <w:br/>
          <w:t>D. 1-4-7-5-2-6-3</w:t>
        </w:r>
        <w:r w:rsidRPr="00757F78">
          <w:rPr>
            <w:rFonts w:ascii="Times New Roman" w:eastAsia="Times New Roman" w:hAnsi="Times New Roman" w:cs="Times New Roman"/>
            <w:sz w:val="24"/>
            <w:szCs w:val="24"/>
          </w:rPr>
          <w:br/>
          <w:t>E. 1-4-6-5-2-3-7</w:t>
        </w:r>
        <w:r w:rsidRPr="00757F78">
          <w:rPr>
            <w:rFonts w:ascii="Times New Roman" w:eastAsia="Times New Roman" w:hAnsi="Times New Roman" w:cs="Times New Roman"/>
            <w:sz w:val="24"/>
            <w:szCs w:val="24"/>
          </w:rPr>
          <w:br/>
        </w:r>
        <w:proofErr w:type="gramStart"/>
        <w:r w:rsidRPr="00757F78">
          <w:rPr>
            <w:rFonts w:ascii="Times New Roman" w:eastAsia="Times New Roman" w:hAnsi="Times New Roman" w:cs="Times New Roman"/>
            <w:b/>
            <w:bCs/>
            <w:sz w:val="24"/>
            <w:szCs w:val="24"/>
          </w:rPr>
          <w:t>This</w:t>
        </w:r>
        <w:proofErr w:type="gramEnd"/>
        <w:r w:rsidRPr="00757F78">
          <w:rPr>
            <w:rFonts w:ascii="Times New Roman" w:eastAsia="Times New Roman" w:hAnsi="Times New Roman" w:cs="Times New Roman"/>
            <w:b/>
            <w:bCs/>
            <w:sz w:val="24"/>
            <w:szCs w:val="24"/>
          </w:rPr>
          <w:t xml:space="preserve"> text is for questions 43 to 45.</w:t>
        </w:r>
        <w:r w:rsidRPr="00757F78">
          <w:rPr>
            <w:rFonts w:ascii="Times New Roman" w:eastAsia="Times New Roman" w:hAnsi="Times New Roman" w:cs="Times New Roman"/>
            <w:sz w:val="24"/>
            <w:szCs w:val="24"/>
          </w:rPr>
          <w:br/>
          <w:t>COMPANY ACCOUNTANT</w:t>
        </w:r>
        <w:r w:rsidRPr="00757F78">
          <w:rPr>
            <w:rFonts w:ascii="Times New Roman" w:eastAsia="Times New Roman" w:hAnsi="Times New Roman" w:cs="Times New Roman"/>
            <w:sz w:val="24"/>
            <w:szCs w:val="24"/>
          </w:rPr>
          <w:br/>
          <w:t xml:space="preserve">Expanding wholesaler satisfactory and office equipment requires: </w:t>
        </w:r>
      </w:ins>
    </w:p>
    <w:p w:rsidR="00757F78" w:rsidRPr="00757F78" w:rsidRDefault="00757F78" w:rsidP="00757F78">
      <w:pPr>
        <w:numPr>
          <w:ilvl w:val="0"/>
          <w:numId w:val="3"/>
        </w:numPr>
        <w:tabs>
          <w:tab w:val="clear" w:pos="720"/>
          <w:tab w:val="num" w:pos="1440"/>
        </w:tabs>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757F78">
          <w:rPr>
            <w:rFonts w:ascii="Times New Roman" w:eastAsia="Times New Roman" w:hAnsi="Times New Roman" w:cs="Times New Roman"/>
            <w:sz w:val="24"/>
            <w:szCs w:val="24"/>
          </w:rPr>
          <w:t>A responsible accountant for director to run smoothly the company finance with good salary and good working condition for good applicant</w:t>
        </w:r>
        <w:r w:rsidRPr="00757F78">
          <w:rPr>
            <w:rFonts w:ascii="Times New Roman" w:eastAsia="Times New Roman" w:hAnsi="Times New Roman" w:cs="Times New Roman"/>
            <w:sz w:val="24"/>
            <w:szCs w:val="24"/>
          </w:rPr>
          <w:br/>
          <w:t>Apply with curriculum vitae to:</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b/>
            <w:bCs/>
            <w:sz w:val="24"/>
            <w:szCs w:val="24"/>
          </w:rPr>
          <w:t>Mrs. Barton</w:t>
        </w:r>
      </w:ins>
    </w:p>
    <w:p w:rsidR="00757F78" w:rsidRPr="00757F78" w:rsidRDefault="00757F78" w:rsidP="00757F78">
      <w:pPr>
        <w:spacing w:after="100" w:line="240" w:lineRule="auto"/>
        <w:rPr>
          <w:ins w:id="10" w:author="Unknown"/>
          <w:rFonts w:ascii="Times New Roman" w:eastAsia="Times New Roman" w:hAnsi="Times New Roman" w:cs="Times New Roman"/>
          <w:sz w:val="24"/>
          <w:szCs w:val="24"/>
        </w:rPr>
      </w:pPr>
      <w:ins w:id="11" w:author="Unknown">
        <w:r w:rsidRPr="00757F78">
          <w:rPr>
            <w:rFonts w:ascii="Times New Roman" w:eastAsia="Times New Roman" w:hAnsi="Times New Roman" w:cs="Times New Roman"/>
            <w:sz w:val="24"/>
            <w:szCs w:val="24"/>
          </w:rPr>
          <w:t>Office Equipment World and Efficiency Work</w:t>
        </w:r>
        <w:r w:rsidRPr="00757F78">
          <w:rPr>
            <w:rFonts w:ascii="Times New Roman" w:eastAsia="Times New Roman" w:hAnsi="Times New Roman" w:cs="Times New Roman"/>
            <w:sz w:val="24"/>
            <w:szCs w:val="24"/>
          </w:rPr>
          <w:br/>
          <w:t>PO Box 36 Whistle Woods UK</w:t>
        </w:r>
      </w:ins>
    </w:p>
    <w:p w:rsidR="00757F78" w:rsidRPr="00757F78" w:rsidRDefault="00757F78" w:rsidP="00757F78">
      <w:pPr>
        <w:numPr>
          <w:ilvl w:val="0"/>
          <w:numId w:val="4"/>
        </w:num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757F78">
          <w:rPr>
            <w:rFonts w:ascii="Times New Roman" w:eastAsia="Times New Roman" w:hAnsi="Times New Roman" w:cs="Times New Roman"/>
            <w:sz w:val="24"/>
            <w:szCs w:val="24"/>
          </w:rPr>
          <w:t>In which section would you likely read the ad?</w:t>
        </w:r>
        <w:r w:rsidRPr="00757F78">
          <w:rPr>
            <w:rFonts w:ascii="Times New Roman" w:eastAsia="Times New Roman" w:hAnsi="Times New Roman" w:cs="Times New Roman"/>
            <w:sz w:val="24"/>
            <w:szCs w:val="24"/>
          </w:rPr>
          <w:br/>
          <w:t>A. Company for sale.</w:t>
        </w:r>
        <w:r w:rsidRPr="00757F78">
          <w:rPr>
            <w:rFonts w:ascii="Times New Roman" w:eastAsia="Times New Roman" w:hAnsi="Times New Roman" w:cs="Times New Roman"/>
            <w:sz w:val="24"/>
            <w:szCs w:val="24"/>
          </w:rPr>
          <w:br/>
        </w:r>
        <w:r w:rsidRPr="00757F78">
          <w:rPr>
            <w:rFonts w:ascii="Times New Roman" w:eastAsia="Times New Roman" w:hAnsi="Times New Roman" w:cs="Times New Roman"/>
            <w:sz w:val="24"/>
            <w:szCs w:val="24"/>
          </w:rPr>
          <w:lastRenderedPageBreak/>
          <w:t>B. Office equipment.</w:t>
        </w:r>
        <w:r w:rsidRPr="00757F78">
          <w:rPr>
            <w:rFonts w:ascii="Times New Roman" w:eastAsia="Times New Roman" w:hAnsi="Times New Roman" w:cs="Times New Roman"/>
            <w:sz w:val="24"/>
            <w:szCs w:val="24"/>
          </w:rPr>
          <w:br/>
          <w:t>C. Job vacancy.</w:t>
        </w:r>
        <w:r w:rsidRPr="00757F78">
          <w:rPr>
            <w:rFonts w:ascii="Times New Roman" w:eastAsia="Times New Roman" w:hAnsi="Times New Roman" w:cs="Times New Roman"/>
            <w:sz w:val="24"/>
            <w:szCs w:val="24"/>
          </w:rPr>
          <w:br/>
          <w:t>D. Entertainment Guide.</w:t>
        </w:r>
        <w:r w:rsidRPr="00757F78">
          <w:rPr>
            <w:rFonts w:ascii="Times New Roman" w:eastAsia="Times New Roman" w:hAnsi="Times New Roman" w:cs="Times New Roman"/>
            <w:sz w:val="24"/>
            <w:szCs w:val="24"/>
          </w:rPr>
          <w:br/>
          <w:t>E. Stationary and office.</w:t>
        </w:r>
      </w:ins>
    </w:p>
    <w:p w:rsidR="00757F78" w:rsidRPr="00757F78" w:rsidRDefault="00757F78" w:rsidP="00757F78">
      <w:pPr>
        <w:numPr>
          <w:ilvl w:val="0"/>
          <w:numId w:val="4"/>
        </w:num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757F78">
          <w:rPr>
            <w:rFonts w:ascii="Times New Roman" w:eastAsia="Times New Roman" w:hAnsi="Times New Roman" w:cs="Times New Roman"/>
            <w:sz w:val="24"/>
            <w:szCs w:val="24"/>
          </w:rPr>
          <w:t>What position is offered in the advertisement?</w:t>
        </w:r>
        <w:r w:rsidRPr="00757F78">
          <w:rPr>
            <w:rFonts w:ascii="Times New Roman" w:eastAsia="Times New Roman" w:hAnsi="Times New Roman" w:cs="Times New Roman"/>
            <w:sz w:val="24"/>
            <w:szCs w:val="24"/>
          </w:rPr>
          <w:br/>
          <w:t>A. Salesman.</w:t>
        </w:r>
        <w:r w:rsidRPr="00757F78">
          <w:rPr>
            <w:rFonts w:ascii="Times New Roman" w:eastAsia="Times New Roman" w:hAnsi="Times New Roman" w:cs="Times New Roman"/>
            <w:sz w:val="24"/>
            <w:szCs w:val="24"/>
          </w:rPr>
          <w:br/>
          <w:t>B. Wholesaler.</w:t>
        </w:r>
        <w:r w:rsidRPr="00757F78">
          <w:rPr>
            <w:rFonts w:ascii="Times New Roman" w:eastAsia="Times New Roman" w:hAnsi="Times New Roman" w:cs="Times New Roman"/>
            <w:sz w:val="24"/>
            <w:szCs w:val="24"/>
          </w:rPr>
          <w:br/>
          <w:t>C. Accountant.</w:t>
        </w:r>
        <w:r w:rsidRPr="00757F78">
          <w:rPr>
            <w:rFonts w:ascii="Times New Roman" w:eastAsia="Times New Roman" w:hAnsi="Times New Roman" w:cs="Times New Roman"/>
            <w:sz w:val="24"/>
            <w:szCs w:val="24"/>
          </w:rPr>
          <w:br/>
          <w:t>D. Office staff.</w:t>
        </w:r>
        <w:r w:rsidRPr="00757F78">
          <w:rPr>
            <w:rFonts w:ascii="Times New Roman" w:eastAsia="Times New Roman" w:hAnsi="Times New Roman" w:cs="Times New Roman"/>
            <w:sz w:val="24"/>
            <w:szCs w:val="24"/>
          </w:rPr>
          <w:br/>
          <w:t>E. Director assistant.</w:t>
        </w:r>
      </w:ins>
    </w:p>
    <w:p w:rsidR="00757F78" w:rsidRPr="00757F78" w:rsidRDefault="00757F78" w:rsidP="00757F78">
      <w:pPr>
        <w:numPr>
          <w:ilvl w:val="0"/>
          <w:numId w:val="4"/>
        </w:num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757F78">
          <w:rPr>
            <w:rFonts w:ascii="Times New Roman" w:eastAsia="Times New Roman" w:hAnsi="Times New Roman" w:cs="Times New Roman"/>
            <w:sz w:val="24"/>
            <w:szCs w:val="24"/>
          </w:rPr>
          <w:t>Apply with curriculum vitae to Mrs. Barton.</w:t>
        </w:r>
        <w:r w:rsidRPr="00757F78">
          <w:rPr>
            <w:rFonts w:ascii="Times New Roman" w:eastAsia="Times New Roman" w:hAnsi="Times New Roman" w:cs="Times New Roman"/>
            <w:sz w:val="24"/>
            <w:szCs w:val="24"/>
          </w:rPr>
          <w:br/>
          <w:t>What information should the applicant include in it?</w:t>
        </w:r>
        <w:r w:rsidRPr="00757F78">
          <w:rPr>
            <w:rFonts w:ascii="Times New Roman" w:eastAsia="Times New Roman" w:hAnsi="Times New Roman" w:cs="Times New Roman"/>
            <w:sz w:val="24"/>
            <w:szCs w:val="24"/>
          </w:rPr>
          <w:br/>
          <w:t>A. Experience in managing a company.</w:t>
        </w:r>
        <w:r w:rsidRPr="00757F78">
          <w:rPr>
            <w:rFonts w:ascii="Times New Roman" w:eastAsia="Times New Roman" w:hAnsi="Times New Roman" w:cs="Times New Roman"/>
            <w:sz w:val="24"/>
            <w:szCs w:val="24"/>
          </w:rPr>
          <w:br/>
          <w:t>B. A statement of salary wanted.</w:t>
        </w:r>
        <w:r w:rsidRPr="00757F78">
          <w:rPr>
            <w:rFonts w:ascii="Times New Roman" w:eastAsia="Times New Roman" w:hAnsi="Times New Roman" w:cs="Times New Roman"/>
            <w:sz w:val="24"/>
            <w:szCs w:val="24"/>
          </w:rPr>
          <w:br/>
          <w:t xml:space="preserve">C. A </w:t>
        </w:r>
        <w:proofErr w:type="gramStart"/>
        <w:r w:rsidRPr="00757F78">
          <w:rPr>
            <w:rFonts w:ascii="Times New Roman" w:eastAsia="Times New Roman" w:hAnsi="Times New Roman" w:cs="Times New Roman"/>
            <w:sz w:val="24"/>
            <w:szCs w:val="24"/>
          </w:rPr>
          <w:t>prove</w:t>
        </w:r>
        <w:proofErr w:type="gramEnd"/>
        <w:r w:rsidRPr="00757F78">
          <w:rPr>
            <w:rFonts w:ascii="Times New Roman" w:eastAsia="Times New Roman" w:hAnsi="Times New Roman" w:cs="Times New Roman"/>
            <w:sz w:val="24"/>
            <w:szCs w:val="24"/>
          </w:rPr>
          <w:t xml:space="preserve"> of knowing about stationary.</w:t>
        </w:r>
        <w:r w:rsidRPr="00757F78">
          <w:rPr>
            <w:rFonts w:ascii="Times New Roman" w:eastAsia="Times New Roman" w:hAnsi="Times New Roman" w:cs="Times New Roman"/>
            <w:sz w:val="24"/>
            <w:szCs w:val="24"/>
          </w:rPr>
          <w:br/>
          <w:t>D. A statement of responsibility.</w:t>
        </w:r>
        <w:r w:rsidRPr="00757F78">
          <w:rPr>
            <w:rFonts w:ascii="Times New Roman" w:eastAsia="Times New Roman" w:hAnsi="Times New Roman" w:cs="Times New Roman"/>
            <w:sz w:val="24"/>
            <w:szCs w:val="24"/>
          </w:rPr>
          <w:br/>
          <w:t>E. A statement of education and work experience.</w:t>
        </w:r>
      </w:ins>
    </w:p>
    <w:p w:rsidR="00757F78" w:rsidRPr="00757F78" w:rsidRDefault="00757F78" w:rsidP="00757F78">
      <w:pPr>
        <w:spacing w:after="100" w:line="240" w:lineRule="auto"/>
        <w:rPr>
          <w:ins w:id="18" w:author="Unknown"/>
          <w:rFonts w:ascii="Times New Roman" w:eastAsia="Times New Roman" w:hAnsi="Times New Roman" w:cs="Times New Roman"/>
          <w:sz w:val="24"/>
          <w:szCs w:val="24"/>
        </w:rPr>
      </w:pPr>
      <w:proofErr w:type="spellStart"/>
      <w:ins w:id="19" w:author="Unknown">
        <w:r w:rsidRPr="00757F78">
          <w:rPr>
            <w:rFonts w:ascii="Times New Roman" w:eastAsia="Times New Roman" w:hAnsi="Times New Roman" w:cs="Times New Roman"/>
            <w:b/>
            <w:bCs/>
            <w:sz w:val="24"/>
            <w:szCs w:val="24"/>
          </w:rPr>
          <w:t>Pembahasan</w:t>
        </w:r>
        <w:proofErr w:type="spellEnd"/>
        <w:r w:rsidRPr="00757F78">
          <w:rPr>
            <w:rFonts w:ascii="Times New Roman" w:eastAsia="Times New Roman" w:hAnsi="Times New Roman" w:cs="Times New Roman"/>
            <w:b/>
            <w:bCs/>
            <w:sz w:val="24"/>
            <w:szCs w:val="24"/>
          </w:rPr>
          <w:t>:</w:t>
        </w:r>
      </w:ins>
    </w:p>
    <w:p w:rsidR="00757F78" w:rsidRPr="00757F78" w:rsidRDefault="00757F78" w:rsidP="00757F78">
      <w:pPr>
        <w:spacing w:after="0" w:line="240" w:lineRule="auto"/>
        <w:rPr>
          <w:ins w:id="20" w:author="Unknown"/>
          <w:rFonts w:ascii="Times New Roman" w:eastAsia="Times New Roman" w:hAnsi="Times New Roman" w:cs="Times New Roman"/>
          <w:sz w:val="24"/>
          <w:szCs w:val="24"/>
        </w:rPr>
      </w:pPr>
    </w:p>
    <w:p w:rsidR="00757F78" w:rsidRPr="00757F78" w:rsidRDefault="00757F78" w:rsidP="00757F78">
      <w:pPr>
        <w:numPr>
          <w:ilvl w:val="0"/>
          <w:numId w:val="5"/>
        </w:num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i/>
            <w:iCs/>
            <w:sz w:val="24"/>
            <w:szCs w:val="24"/>
          </w:rPr>
          <w:t>The plan obtains carbon and hydrogen dioxide from the atmosphere</w:t>
        </w:r>
        <w:r w:rsidRPr="00757F78">
          <w:rPr>
            <w:rFonts w:ascii="Times New Roman" w:eastAsia="Times New Roman" w:hAnsi="Times New Roman" w:cs="Times New Roman"/>
            <w:sz w:val="24"/>
            <w:szCs w:val="24"/>
          </w:rPr>
          <w:t xml:space="preserve">. Carbon </w:t>
        </w:r>
        <w:proofErr w:type="spellStart"/>
        <w:r w:rsidRPr="00757F78">
          <w:rPr>
            <w:rFonts w:ascii="Times New Roman" w:eastAsia="Times New Roman" w:hAnsi="Times New Roman" w:cs="Times New Roman"/>
            <w:sz w:val="24"/>
            <w:szCs w:val="24"/>
          </w:rPr>
          <w:t>dan</w:t>
        </w:r>
        <w:proofErr w:type="spellEnd"/>
        <w:r w:rsidRPr="00757F78">
          <w:rPr>
            <w:rFonts w:ascii="Times New Roman" w:eastAsia="Times New Roman" w:hAnsi="Times New Roman" w:cs="Times New Roman"/>
            <w:sz w:val="24"/>
            <w:szCs w:val="24"/>
          </w:rPr>
          <w:t xml:space="preserve"> hydrogen </w:t>
        </w:r>
        <w:proofErr w:type="spellStart"/>
        <w:r w:rsidRPr="00757F78">
          <w:rPr>
            <w:rFonts w:ascii="Times New Roman" w:eastAsia="Times New Roman" w:hAnsi="Times New Roman" w:cs="Times New Roman"/>
            <w:sz w:val="24"/>
            <w:szCs w:val="24"/>
          </w:rPr>
          <w:t>diambil</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dari</w:t>
        </w:r>
        <w:proofErr w:type="spellEnd"/>
        <w:r w:rsidRPr="00757F78">
          <w:rPr>
            <w:rFonts w:ascii="Times New Roman" w:eastAsia="Times New Roman" w:hAnsi="Times New Roman" w:cs="Times New Roman"/>
            <w:sz w:val="24"/>
            <w:szCs w:val="24"/>
          </w:rPr>
          <w:t xml:space="preserve"> atmosphere.</w:t>
        </w:r>
      </w:ins>
    </w:p>
    <w:p w:rsidR="00757F78" w:rsidRPr="00757F78" w:rsidRDefault="00757F78" w:rsidP="00757F78">
      <w:pPr>
        <w:numPr>
          <w:ilvl w:val="0"/>
          <w:numId w:val="5"/>
        </w:num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because of this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3), </w:t>
        </w:r>
        <w:proofErr w:type="spellStart"/>
        <w:r w:rsidRPr="00757F78">
          <w:rPr>
            <w:rFonts w:ascii="Times New Roman" w:eastAsia="Times New Roman" w:hAnsi="Times New Roman" w:cs="Times New Roman"/>
            <w:sz w:val="24"/>
            <w:szCs w:val="24"/>
          </w:rPr>
          <w:t>maka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sebabnya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sebelumnya</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i/>
            <w:iCs/>
            <w:sz w:val="24"/>
            <w:szCs w:val="24"/>
          </w:rPr>
          <w:t xml:space="preserve">Much of this potential supply, however, is bound tightly in forms that are not released to crops fast enough to give satisfactory growth.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b/>
            <w:bCs/>
            <w:sz w:val="24"/>
            <w:szCs w:val="24"/>
          </w:rPr>
          <w:t>Much</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lebih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cocok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b/>
            <w:bCs/>
            <w:sz w:val="24"/>
            <w:szCs w:val="24"/>
          </w:rPr>
          <w:t>most</w:t>
        </w:r>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757F78">
          <w:rPr>
            <w:rFonts w:ascii="Times New Roman" w:eastAsia="Times New Roman" w:hAnsi="Times New Roman" w:cs="Times New Roman"/>
            <w:b/>
            <w:bCs/>
            <w:sz w:val="24"/>
            <w:szCs w:val="24"/>
          </w:rPr>
          <w:t>E</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pertama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ketiga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sudah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jelas</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kedua</w:t>
        </w:r>
        <w:proofErr w:type="spellEnd"/>
        <w:r w:rsidRPr="00757F78">
          <w:rPr>
            <w:rFonts w:ascii="Times New Roman" w:eastAsia="Times New Roman" w:hAnsi="Times New Roman" w:cs="Times New Roman"/>
            <w:sz w:val="24"/>
            <w:szCs w:val="24"/>
          </w:rPr>
          <w:t>,</w:t>
        </w:r>
        <w:proofErr w:type="gramEnd"/>
        <w:r w:rsidRPr="00757F78">
          <w:rPr>
            <w:rFonts w:ascii="Times New Roman" w:eastAsia="Times New Roman" w:hAnsi="Times New Roman" w:cs="Times New Roman"/>
            <w:sz w:val="24"/>
            <w:szCs w:val="24"/>
          </w:rPr>
          <w:t xml:space="preserve"> contains sodium, iodine, and cobalt (3), </w:t>
        </w:r>
        <w:proofErr w:type="spellStart"/>
        <w:r w:rsidRPr="00757F78">
          <w:rPr>
            <w:rFonts w:ascii="Times New Roman" w:eastAsia="Times New Roman" w:hAnsi="Times New Roman" w:cs="Times New Roman"/>
            <w:sz w:val="24"/>
            <w:szCs w:val="24"/>
          </w:rPr>
          <w:t>dilanjutkan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berikutnya</w:t>
        </w:r>
        <w:proofErr w:type="spellEnd"/>
        <w:r w:rsidRPr="00757F78">
          <w:rPr>
            <w:rFonts w:ascii="Times New Roman" w:eastAsia="Times New Roman" w:hAnsi="Times New Roman" w:cs="Times New Roman"/>
            <w:sz w:val="24"/>
            <w:szCs w:val="24"/>
          </w:rPr>
          <w:t xml:space="preserve">, silicon and </w:t>
        </w:r>
        <w:proofErr w:type="spellStart"/>
        <w:r w:rsidRPr="00757F78">
          <w:rPr>
            <w:rFonts w:ascii="Times New Roman" w:eastAsia="Times New Roman" w:hAnsi="Times New Roman" w:cs="Times New Roman"/>
            <w:sz w:val="24"/>
            <w:szCs w:val="24"/>
          </w:rPr>
          <w:t>alumunium</w:t>
        </w:r>
        <w:proofErr w:type="spellEnd"/>
        <w:r w:rsidRPr="00757F78">
          <w:rPr>
            <w:rFonts w:ascii="Times New Roman" w:eastAsia="Times New Roman" w:hAnsi="Times New Roman" w:cs="Times New Roman"/>
            <w:sz w:val="24"/>
            <w:szCs w:val="24"/>
          </w:rPr>
          <w:t xml:space="preserve"> (2). </w:t>
        </w:r>
        <w:proofErr w:type="spellStart"/>
        <w:r w:rsidRPr="00757F78">
          <w:rPr>
            <w:rFonts w:ascii="Times New Roman" w:eastAsia="Times New Roman" w:hAnsi="Times New Roman" w:cs="Times New Roman"/>
            <w:sz w:val="24"/>
            <w:szCs w:val="24"/>
          </w:rPr>
          <w:t>Jadi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w:t>
        </w:r>
        <w:proofErr w:type="spellEnd"/>
        <w:r w:rsidRPr="00757F78">
          <w:rPr>
            <w:rFonts w:ascii="Times New Roman" w:eastAsia="Times New Roman" w:hAnsi="Times New Roman" w:cs="Times New Roman"/>
            <w:sz w:val="24"/>
            <w:szCs w:val="24"/>
          </w:rPr>
          <w:t xml:space="preserve"> 5.</w:t>
        </w:r>
      </w:ins>
    </w:p>
    <w:p w:rsidR="00757F78" w:rsidRPr="00757F78" w:rsidRDefault="00757F78" w:rsidP="00757F78">
      <w:pPr>
        <w:numPr>
          <w:ilvl w:val="0"/>
          <w:numId w:val="5"/>
        </w:num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obtain </w:t>
        </w:r>
        <w:proofErr w:type="spellStart"/>
        <w:r w:rsidRPr="00757F78">
          <w:rPr>
            <w:rFonts w:ascii="Times New Roman" w:eastAsia="Times New Roman" w:hAnsi="Times New Roman" w:cs="Times New Roman"/>
            <w:sz w:val="24"/>
            <w:szCs w:val="24"/>
          </w:rPr>
          <w:t>artinya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mendapatkan</w:t>
        </w:r>
        <w:proofErr w:type="spellEnd"/>
        <w:r w:rsidRPr="00757F78">
          <w:rPr>
            <w:rFonts w:ascii="Times New Roman" w:eastAsia="Times New Roman" w:hAnsi="Times New Roman" w:cs="Times New Roman"/>
            <w:sz w:val="24"/>
            <w:szCs w:val="24"/>
          </w:rPr>
          <w:t xml:space="preserve"> (gets).</w:t>
        </w:r>
      </w:ins>
    </w:p>
    <w:p w:rsidR="00757F78" w:rsidRPr="00757F78" w:rsidRDefault="00757F78" w:rsidP="00757F78">
      <w:pPr>
        <w:numPr>
          <w:ilvl w:val="0"/>
          <w:numId w:val="5"/>
        </w:num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Judul</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untuk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jenis</w:t>
        </w:r>
        <w:proofErr w:type="spellEnd"/>
        <w:r w:rsidRPr="00757F78">
          <w:rPr>
            <w:rFonts w:ascii="Times New Roman" w:eastAsia="Times New Roman" w:hAnsi="Times New Roman" w:cs="Times New Roman"/>
            <w:sz w:val="24"/>
            <w:szCs w:val="24"/>
          </w:rPr>
          <w:t xml:space="preserve"> text Narrative </w:t>
        </w:r>
        <w:proofErr w:type="spellStart"/>
        <w:r w:rsidRPr="00757F78">
          <w:rPr>
            <w:rFonts w:ascii="Times New Roman" w:eastAsia="Times New Roman" w:hAnsi="Times New Roman" w:cs="Times New Roman"/>
            <w:sz w:val="24"/>
            <w:szCs w:val="24"/>
          </w:rPr>
          <w:t>itu</w:t>
        </w:r>
        <w:proofErr w:type="spellEnd"/>
        <w:r w:rsidRPr="00757F78">
          <w:rPr>
            <w:rFonts w:ascii="Times New Roman" w:eastAsia="Times New Roman" w:hAnsi="Times New Roman" w:cs="Times New Roman"/>
            <w:sz w:val="24"/>
            <w:szCs w:val="24"/>
          </w:rPr>
          <w:t xml:space="preserve"> 90% </w:t>
        </w:r>
        <w:proofErr w:type="spellStart"/>
        <w:r w:rsidRPr="00757F78">
          <w:rPr>
            <w:rFonts w:ascii="Times New Roman" w:eastAsia="Times New Roman" w:hAnsi="Times New Roman" w:cs="Times New Roman"/>
            <w:sz w:val="24"/>
            <w:szCs w:val="24"/>
          </w:rPr>
          <w:t>diambil</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dari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tokoh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ceritanya</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actually (</w:t>
        </w:r>
        <w:proofErr w:type="spellStart"/>
        <w:r w:rsidRPr="00757F78">
          <w:rPr>
            <w:rFonts w:ascii="Times New Roman" w:eastAsia="Times New Roman" w:hAnsi="Times New Roman" w:cs="Times New Roman"/>
            <w:sz w:val="24"/>
            <w:szCs w:val="24"/>
          </w:rPr>
          <w:t>sebenarnya</w:t>
        </w:r>
        <w:proofErr w:type="spellEnd"/>
        <w:r w:rsidRPr="00757F78">
          <w:rPr>
            <w:rFonts w:ascii="Times New Roman" w:eastAsia="Times New Roman" w:hAnsi="Times New Roman" w:cs="Times New Roman"/>
            <w:sz w:val="24"/>
            <w:szCs w:val="24"/>
          </w:rPr>
          <w:t xml:space="preserve">) rabbit </w:t>
        </w:r>
        <w:proofErr w:type="spellStart"/>
        <w:r w:rsidRPr="00757F78">
          <w:rPr>
            <w:rFonts w:ascii="Times New Roman" w:eastAsia="Times New Roman" w:hAnsi="Times New Roman" w:cs="Times New Roman"/>
            <w:sz w:val="24"/>
            <w:szCs w:val="24"/>
          </w:rPr>
          <w:t>ingin</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757F78">
          <w:rPr>
            <w:rFonts w:ascii="Times New Roman" w:eastAsia="Times New Roman" w:hAnsi="Times New Roman" w:cs="Times New Roman"/>
            <w:b/>
            <w:bCs/>
            <w:sz w:val="24"/>
            <w:szCs w:val="24"/>
          </w:rPr>
          <w:t>E</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yang paling </w:t>
        </w:r>
        <w:proofErr w:type="spellStart"/>
        <w:r w:rsidRPr="00757F78">
          <w:rPr>
            <w:rFonts w:ascii="Times New Roman" w:eastAsia="Times New Roman" w:hAnsi="Times New Roman" w:cs="Times New Roman"/>
            <w:sz w:val="24"/>
            <w:szCs w:val="24"/>
          </w:rPr>
          <w:t>tepat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honorable.</w:t>
        </w:r>
      </w:ins>
    </w:p>
    <w:p w:rsidR="00757F78" w:rsidRPr="00757F78" w:rsidRDefault="00757F78" w:rsidP="00757F78">
      <w:pPr>
        <w:numPr>
          <w:ilvl w:val="0"/>
          <w:numId w:val="5"/>
        </w:num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i/>
            <w:iCs/>
            <w:sz w:val="24"/>
            <w:szCs w:val="24"/>
          </w:rPr>
          <w:t>kalimat</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pertama</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tidak</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ada</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dalam</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jawaban</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maka</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kalimat</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berikutnya</w:t>
        </w:r>
        <w:proofErr w:type="spellEnd"/>
        <w:r w:rsidRPr="00757F78">
          <w:rPr>
            <w:rFonts w:ascii="Times New Roman" w:eastAsia="Times New Roman" w:hAnsi="Times New Roman" w:cs="Times New Roman"/>
            <w:i/>
            <w:iCs/>
            <w:sz w:val="24"/>
            <w:szCs w:val="24"/>
          </w:rPr>
          <w:t xml:space="preserve"> </w:t>
        </w:r>
        <w:proofErr w:type="spellStart"/>
        <w:r w:rsidRPr="00757F78">
          <w:rPr>
            <w:rFonts w:ascii="Times New Roman" w:eastAsia="Times New Roman" w:hAnsi="Times New Roman" w:cs="Times New Roman"/>
            <w:i/>
            <w:iCs/>
            <w:sz w:val="24"/>
            <w:szCs w:val="24"/>
          </w:rPr>
          <w:t>yaitu</w:t>
        </w:r>
        <w:proofErr w:type="spellEnd"/>
        <w:r w:rsidRPr="00757F78">
          <w:rPr>
            <w:rFonts w:ascii="Times New Roman" w:eastAsia="Times New Roman" w:hAnsi="Times New Roman" w:cs="Times New Roman"/>
            <w:i/>
            <w:iCs/>
            <w:sz w:val="24"/>
            <w:szCs w:val="24"/>
          </w:rPr>
          <w:t xml:space="preserve"> very useful servant.</w:t>
        </w:r>
      </w:ins>
    </w:p>
    <w:p w:rsidR="00757F78" w:rsidRPr="00757F78" w:rsidRDefault="00757F78" w:rsidP="00757F78">
      <w:pPr>
        <w:numPr>
          <w:ilvl w:val="0"/>
          <w:numId w:val="5"/>
        </w:num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Di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pertama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tidak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b/>
            <w:bCs/>
            <w:sz w:val="24"/>
            <w:szCs w:val="24"/>
          </w:rPr>
          <w:t>wild</w:t>
        </w:r>
        <w:r w:rsidRPr="00757F78">
          <w:rPr>
            <w:rFonts w:ascii="Times New Roman" w:eastAsia="Times New Roman" w:hAnsi="Times New Roman" w:cs="Times New Roman"/>
            <w:sz w:val="24"/>
            <w:szCs w:val="24"/>
          </w:rPr>
          <w:t xml:space="preserve"> (liar) </w:t>
        </w:r>
        <w:proofErr w:type="spellStart"/>
        <w:r w:rsidRPr="00757F78">
          <w:rPr>
            <w:rFonts w:ascii="Times New Roman" w:eastAsia="Times New Roman" w:hAnsi="Times New Roman" w:cs="Times New Roman"/>
            <w:sz w:val="24"/>
            <w:szCs w:val="24"/>
          </w:rPr>
          <w:t>atau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sinonimnya</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Tanpa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melihat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teks</w:t>
        </w:r>
        <w:proofErr w:type="spellEnd"/>
        <w:r w:rsidRPr="00757F78">
          <w:rPr>
            <w:rFonts w:ascii="Times New Roman" w:eastAsia="Times New Roman" w:hAnsi="Times New Roman" w:cs="Times New Roman"/>
            <w:sz w:val="24"/>
            <w:szCs w:val="24"/>
          </w:rPr>
          <w:t xml:space="preserve"> pun </w:t>
        </w:r>
        <w:proofErr w:type="spellStart"/>
        <w:r w:rsidRPr="00757F78">
          <w:rPr>
            <w:rFonts w:ascii="Times New Roman" w:eastAsia="Times New Roman" w:hAnsi="Times New Roman" w:cs="Times New Roman"/>
            <w:sz w:val="24"/>
            <w:szCs w:val="24"/>
          </w:rPr>
          <w:t>kita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bisa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menebak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bahwa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belalai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gajah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digunakan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untuk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beberapa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keperluan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kecuali</w:t>
        </w:r>
        <w:proofErr w:type="spellEnd"/>
        <w:r w:rsidRPr="00757F78">
          <w:rPr>
            <w:rFonts w:ascii="Times New Roman" w:eastAsia="Times New Roman" w:hAnsi="Times New Roman" w:cs="Times New Roman"/>
            <w:sz w:val="24"/>
            <w:szCs w:val="24"/>
          </w:rPr>
          <w:t xml:space="preserve"> push (</w:t>
        </w:r>
        <w:proofErr w:type="spellStart"/>
        <w:r w:rsidRPr="00757F78">
          <w:rPr>
            <w:rFonts w:ascii="Times New Roman" w:eastAsia="Times New Roman" w:hAnsi="Times New Roman" w:cs="Times New Roman"/>
            <w:sz w:val="24"/>
            <w:szCs w:val="24"/>
          </w:rPr>
          <w:t>mendorong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karena</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ia</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mendorong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biasanya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kepalanya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atau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badannya</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peculiar </w:t>
        </w:r>
        <w:proofErr w:type="spellStart"/>
        <w:r w:rsidRPr="00757F78">
          <w:rPr>
            <w:rFonts w:ascii="Times New Roman" w:eastAsia="Times New Roman" w:hAnsi="Times New Roman" w:cs="Times New Roman"/>
            <w:sz w:val="24"/>
            <w:szCs w:val="24"/>
          </w:rPr>
          <w:t>artinya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aneh</w:t>
        </w:r>
        <w:proofErr w:type="spellEnd"/>
        <w:r w:rsidRPr="00757F78">
          <w:rPr>
            <w:rFonts w:ascii="Times New Roman" w:eastAsia="Times New Roman" w:hAnsi="Times New Roman" w:cs="Times New Roman"/>
            <w:sz w:val="24"/>
            <w:szCs w:val="24"/>
          </w:rPr>
          <w:t xml:space="preserve"> (strange)</w:t>
        </w:r>
      </w:ins>
    </w:p>
    <w:p w:rsidR="00757F78" w:rsidRPr="00757F78" w:rsidRDefault="00757F78" w:rsidP="00757F78">
      <w:pPr>
        <w:numPr>
          <w:ilvl w:val="0"/>
          <w:numId w:val="5"/>
        </w:numPr>
        <w:spacing w:before="100" w:beforeAutospacing="1" w:after="100" w:afterAutospacing="1" w:line="240" w:lineRule="auto"/>
        <w:rPr>
          <w:ins w:id="45" w:author="Unknown"/>
          <w:rFonts w:ascii="Times New Roman" w:eastAsia="Times New Roman" w:hAnsi="Times New Roman" w:cs="Times New Roman"/>
          <w:sz w:val="24"/>
          <w:szCs w:val="24"/>
        </w:rPr>
      </w:pPr>
      <w:ins w:id="46" w:author="Unknown">
        <w:r w:rsidRPr="00757F78">
          <w:rPr>
            <w:rFonts w:ascii="Times New Roman" w:eastAsia="Times New Roman" w:hAnsi="Times New Roman" w:cs="Times New Roman"/>
            <w:b/>
            <w:bCs/>
            <w:sz w:val="24"/>
            <w:szCs w:val="24"/>
          </w:rPr>
          <w:t xml:space="preserve">C.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poin</w:t>
        </w:r>
        <w:proofErr w:type="spellEnd"/>
        <w:r w:rsidRPr="00757F78">
          <w:rPr>
            <w:rFonts w:ascii="Times New Roman" w:eastAsia="Times New Roman" w:hAnsi="Times New Roman" w:cs="Times New Roman"/>
            <w:sz w:val="24"/>
            <w:szCs w:val="24"/>
          </w:rPr>
          <w:t xml:space="preserve"> A, B, D, </w:t>
        </w:r>
        <w:proofErr w:type="spellStart"/>
        <w:r w:rsidRPr="00757F78">
          <w:rPr>
            <w:rFonts w:ascii="Times New Roman" w:eastAsia="Times New Roman" w:hAnsi="Times New Roman" w:cs="Times New Roman"/>
            <w:sz w:val="24"/>
            <w:szCs w:val="24"/>
          </w:rPr>
          <w:t>menggambarkan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bagaimana</w:t>
        </w:r>
        <w:proofErr w:type="spellEnd"/>
        <w:r w:rsidRPr="00757F78">
          <w:rPr>
            <w:rFonts w:ascii="Times New Roman" w:eastAsia="Times New Roman" w:hAnsi="Times New Roman" w:cs="Times New Roman"/>
            <w:sz w:val="24"/>
            <w:szCs w:val="24"/>
          </w:rPr>
          <w:t xml:space="preserve"> setting </w:t>
        </w:r>
        <w:proofErr w:type="spellStart"/>
        <w:r w:rsidRPr="00757F78">
          <w:rPr>
            <w:rFonts w:ascii="Times New Roman" w:eastAsia="Times New Roman" w:hAnsi="Times New Roman" w:cs="Times New Roman"/>
            <w:sz w:val="24"/>
            <w:szCs w:val="24"/>
          </w:rPr>
          <w:t>peristiwa</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intinya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penulis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mendapat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masalah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pacarnya</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757F78">
          <w:rPr>
            <w:rFonts w:ascii="Times New Roman" w:eastAsia="Times New Roman" w:hAnsi="Times New Roman" w:cs="Times New Roman"/>
            <w:b/>
            <w:bCs/>
            <w:sz w:val="24"/>
            <w:szCs w:val="24"/>
          </w:rPr>
          <w:t>E</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akhir</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kesatu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pacar</w:t>
        </w:r>
        <w:proofErr w:type="spellEnd"/>
        <w:r w:rsidRPr="00757F78">
          <w:rPr>
            <w:rFonts w:ascii="Times New Roman" w:eastAsia="Times New Roman" w:hAnsi="Times New Roman" w:cs="Times New Roman"/>
            <w:sz w:val="24"/>
            <w:szCs w:val="24"/>
          </w:rPr>
          <w:t xml:space="preserve"> Rio </w:t>
        </w:r>
        <w:proofErr w:type="spellStart"/>
        <w:r w:rsidRPr="00757F78">
          <w:rPr>
            <w:rFonts w:ascii="Times New Roman" w:eastAsia="Times New Roman" w:hAnsi="Times New Roman" w:cs="Times New Roman"/>
            <w:sz w:val="24"/>
            <w:szCs w:val="24"/>
          </w:rPr>
          <w:t>menyatakan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bahwa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intinya</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ia</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tidak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tidak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bisa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melanjutkan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hubungannya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Rio.</w:t>
        </w:r>
      </w:ins>
    </w:p>
    <w:p w:rsidR="00757F78" w:rsidRPr="00757F78" w:rsidRDefault="00757F78" w:rsidP="00757F78">
      <w:pPr>
        <w:numPr>
          <w:ilvl w:val="0"/>
          <w:numId w:val="5"/>
        </w:num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757F78">
          <w:rPr>
            <w:rFonts w:ascii="Times New Roman" w:eastAsia="Times New Roman" w:hAnsi="Times New Roman" w:cs="Times New Roman"/>
            <w:b/>
            <w:bCs/>
            <w:sz w:val="24"/>
            <w:szCs w:val="24"/>
          </w:rPr>
          <w:lastRenderedPageBreak/>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pihak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keluarga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perempuan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ingin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menjaga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tradisi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Karonese</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lihat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ditanda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kurung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dalam</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teks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atas</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pertama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mereka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membahas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tentang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peraturan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sekolah</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mengharuskan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memakai</w:t>
        </w:r>
        <w:proofErr w:type="spellEnd"/>
        <w:r w:rsidRPr="00757F78">
          <w:rPr>
            <w:rFonts w:ascii="Times New Roman" w:eastAsia="Times New Roman" w:hAnsi="Times New Roman" w:cs="Times New Roman"/>
            <w:sz w:val="24"/>
            <w:szCs w:val="24"/>
          </w:rPr>
          <w:t xml:space="preserve"> cap and tie. </w:t>
        </w:r>
        <w:proofErr w:type="spellStart"/>
        <w:r w:rsidRPr="00757F78">
          <w:rPr>
            <w:rFonts w:ascii="Times New Roman" w:eastAsia="Times New Roman" w:hAnsi="Times New Roman" w:cs="Times New Roman"/>
            <w:sz w:val="24"/>
            <w:szCs w:val="24"/>
          </w:rPr>
          <w:t>Topi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dasi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bagian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dari</w:t>
        </w:r>
        <w:proofErr w:type="spellEnd"/>
        <w:r w:rsidRPr="00757F78">
          <w:rPr>
            <w:rFonts w:ascii="Times New Roman" w:eastAsia="Times New Roman" w:hAnsi="Times New Roman" w:cs="Times New Roman"/>
            <w:sz w:val="24"/>
            <w:szCs w:val="24"/>
          </w:rPr>
          <w:t xml:space="preserve"> Uniform (</w:t>
        </w:r>
        <w:proofErr w:type="spellStart"/>
        <w:r w:rsidRPr="00757F78">
          <w:rPr>
            <w:rFonts w:ascii="Times New Roman" w:eastAsia="Times New Roman" w:hAnsi="Times New Roman" w:cs="Times New Roman"/>
            <w:sz w:val="24"/>
            <w:szCs w:val="24"/>
          </w:rPr>
          <w:t>seragam</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757F78">
          <w:rPr>
            <w:rFonts w:ascii="Times New Roman" w:eastAsia="Times New Roman" w:hAnsi="Times New Roman" w:cs="Times New Roman"/>
            <w:b/>
            <w:bCs/>
            <w:sz w:val="24"/>
            <w:szCs w:val="24"/>
          </w:rPr>
          <w:t>E</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Jika</w:t>
        </w:r>
        <w:proofErr w:type="spellEnd"/>
        <w:r w:rsidRPr="00757F78">
          <w:rPr>
            <w:rFonts w:ascii="Times New Roman" w:eastAsia="Times New Roman" w:hAnsi="Times New Roman" w:cs="Times New Roman"/>
            <w:sz w:val="24"/>
            <w:szCs w:val="24"/>
          </w:rPr>
          <w:t xml:space="preserve"> boy </w:t>
        </w:r>
        <w:proofErr w:type="spellStart"/>
        <w:r w:rsidRPr="00757F78">
          <w:rPr>
            <w:rFonts w:ascii="Times New Roman" w:eastAsia="Times New Roman" w:hAnsi="Times New Roman" w:cs="Times New Roman"/>
            <w:sz w:val="24"/>
            <w:szCs w:val="24"/>
          </w:rPr>
          <w:t>setuju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peraturan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maka</w:t>
        </w:r>
        <w:proofErr w:type="spellEnd"/>
        <w:r w:rsidRPr="00757F78">
          <w:rPr>
            <w:rFonts w:ascii="Times New Roman" w:eastAsia="Times New Roman" w:hAnsi="Times New Roman" w:cs="Times New Roman"/>
            <w:sz w:val="24"/>
            <w:szCs w:val="24"/>
          </w:rPr>
          <w:t xml:space="preserve"> He didn't mind wearing a cap and tie.</w:t>
        </w:r>
      </w:ins>
    </w:p>
    <w:p w:rsidR="00757F78" w:rsidRPr="00757F78" w:rsidRDefault="00757F78" w:rsidP="00757F78">
      <w:pPr>
        <w:numPr>
          <w:ilvl w:val="0"/>
          <w:numId w:val="5"/>
        </w:num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Masih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kaitannya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soal</w:t>
        </w:r>
        <w:proofErr w:type="spellEnd"/>
        <w:r w:rsidRPr="00757F78">
          <w:rPr>
            <w:rFonts w:ascii="Times New Roman" w:eastAsia="Times New Roman" w:hAnsi="Times New Roman" w:cs="Times New Roman"/>
            <w:sz w:val="24"/>
            <w:szCs w:val="24"/>
          </w:rPr>
          <w:t xml:space="preserve"> 17 (boy yang </w:t>
        </w:r>
        <w:proofErr w:type="spellStart"/>
        <w:r w:rsidRPr="00757F78">
          <w:rPr>
            <w:rFonts w:ascii="Times New Roman" w:eastAsia="Times New Roman" w:hAnsi="Times New Roman" w:cs="Times New Roman"/>
            <w:sz w:val="24"/>
            <w:szCs w:val="24"/>
          </w:rPr>
          <w:t>setuju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peraturan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maka</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ia</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yakin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bahwa</w:t>
        </w:r>
        <w:proofErr w:type="spellEnd"/>
        <w:r w:rsidRPr="00757F78">
          <w:rPr>
            <w:rFonts w:ascii="Times New Roman" w:eastAsia="Times New Roman" w:hAnsi="Times New Roman" w:cs="Times New Roman"/>
            <w:sz w:val="24"/>
            <w:szCs w:val="24"/>
          </w:rPr>
          <w:t xml:space="preserve"> students would follow the new rule.</w:t>
        </w:r>
      </w:ins>
    </w:p>
    <w:p w:rsidR="00757F78" w:rsidRPr="00757F78" w:rsidRDefault="00757F78" w:rsidP="00757F78">
      <w:pPr>
        <w:numPr>
          <w:ilvl w:val="0"/>
          <w:numId w:val="5"/>
        </w:numPr>
        <w:spacing w:before="100" w:beforeAutospacing="1" w:after="100" w:afterAutospacing="1" w:line="240" w:lineRule="auto"/>
        <w:rPr>
          <w:ins w:id="57" w:author="Unknown"/>
          <w:rFonts w:ascii="Times New Roman" w:eastAsia="Times New Roman" w:hAnsi="Times New Roman" w:cs="Times New Roman"/>
          <w:sz w:val="24"/>
          <w:szCs w:val="24"/>
        </w:rPr>
      </w:pPr>
      <w:ins w:id="58"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Mira </w:t>
        </w:r>
        <w:proofErr w:type="spellStart"/>
        <w:r w:rsidRPr="00757F78">
          <w:rPr>
            <w:rFonts w:ascii="Times New Roman" w:eastAsia="Times New Roman" w:hAnsi="Times New Roman" w:cs="Times New Roman"/>
            <w:sz w:val="24"/>
            <w:szCs w:val="24"/>
          </w:rPr>
          <w:t>bilang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bahwa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setelah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sekolah</w:t>
        </w:r>
        <w:proofErr w:type="spellEnd"/>
        <w:r w:rsidRPr="00757F78">
          <w:rPr>
            <w:rFonts w:ascii="Times New Roman" w:eastAsia="Times New Roman" w:hAnsi="Times New Roman" w:cs="Times New Roman"/>
            <w:sz w:val="24"/>
            <w:szCs w:val="24"/>
          </w:rPr>
          <w:t xml:space="preserve"> (class), </w:t>
        </w:r>
        <w:proofErr w:type="spellStart"/>
        <w:r w:rsidRPr="00757F78">
          <w:rPr>
            <w:rFonts w:ascii="Times New Roman" w:eastAsia="Times New Roman" w:hAnsi="Times New Roman" w:cs="Times New Roman"/>
            <w:sz w:val="24"/>
            <w:szCs w:val="24"/>
          </w:rPr>
          <w:t>berarti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percakapan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terjadi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sekolah</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Topik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percakapan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tentang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bagaimana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merencanakan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waktu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luang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mereka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Melihat</w:t>
        </w:r>
        <w:proofErr w:type="spellEnd"/>
        <w:r w:rsidRPr="00757F78">
          <w:rPr>
            <w:rFonts w:ascii="Times New Roman" w:eastAsia="Times New Roman" w:hAnsi="Times New Roman" w:cs="Times New Roman"/>
            <w:sz w:val="24"/>
            <w:szCs w:val="24"/>
          </w:rPr>
          <w:t xml:space="preserve"> show </w:t>
        </w:r>
        <w:proofErr w:type="spellStart"/>
        <w:r w:rsidRPr="00757F78">
          <w:rPr>
            <w:rFonts w:ascii="Times New Roman" w:eastAsia="Times New Roman" w:hAnsi="Times New Roman" w:cs="Times New Roman"/>
            <w:sz w:val="24"/>
            <w:szCs w:val="24"/>
          </w:rPr>
          <w:t>Peterpan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hanya</w:t>
        </w:r>
        <w:proofErr w:type="spellEnd"/>
        <w:r w:rsidRPr="00757F78">
          <w:rPr>
            <w:rFonts w:ascii="Times New Roman" w:eastAsia="Times New Roman" w:hAnsi="Times New Roman" w:cs="Times New Roman"/>
            <w:sz w:val="24"/>
            <w:szCs w:val="24"/>
          </w:rPr>
          <w:t xml:space="preserve"> alternative </w:t>
        </w:r>
        <w:proofErr w:type="spellStart"/>
        <w:proofErr w:type="gramStart"/>
        <w:r w:rsidRPr="00757F78">
          <w:rPr>
            <w:rFonts w:ascii="Times New Roman" w:eastAsia="Times New Roman" w:hAnsi="Times New Roman" w:cs="Times New Roman"/>
            <w:sz w:val="24"/>
            <w:szCs w:val="24"/>
          </w:rPr>
          <w:t>cara</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untuk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mengisi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waktu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luang</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ditawarkan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Eka</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kebetulan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disetujui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oleh</w:t>
        </w:r>
        <w:proofErr w:type="spellEnd"/>
        <w:r w:rsidRPr="00757F78">
          <w:rPr>
            <w:rFonts w:ascii="Times New Roman" w:eastAsia="Times New Roman" w:hAnsi="Times New Roman" w:cs="Times New Roman"/>
            <w:sz w:val="24"/>
            <w:szCs w:val="24"/>
          </w:rPr>
          <w:t xml:space="preserve"> Linda.</w:t>
        </w:r>
      </w:ins>
    </w:p>
    <w:p w:rsidR="00757F78" w:rsidRPr="00757F78" w:rsidRDefault="00757F78" w:rsidP="00757F78">
      <w:pPr>
        <w:numPr>
          <w:ilvl w:val="0"/>
          <w:numId w:val="5"/>
        </w:numPr>
        <w:spacing w:before="100" w:beforeAutospacing="1" w:after="100" w:afterAutospacing="1" w:line="240" w:lineRule="auto"/>
        <w:rPr>
          <w:ins w:id="61" w:author="Unknown"/>
          <w:rFonts w:ascii="Times New Roman" w:eastAsia="Times New Roman" w:hAnsi="Times New Roman" w:cs="Times New Roman"/>
          <w:sz w:val="24"/>
          <w:szCs w:val="24"/>
        </w:rPr>
      </w:pPr>
      <w:ins w:id="62"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tanpa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membaca</w:t>
        </w:r>
        <w:proofErr w:type="spellEnd"/>
        <w:r w:rsidRPr="00757F78">
          <w:rPr>
            <w:rFonts w:ascii="Times New Roman" w:eastAsia="Times New Roman" w:hAnsi="Times New Roman" w:cs="Times New Roman"/>
            <w:sz w:val="24"/>
            <w:szCs w:val="24"/>
          </w:rPr>
          <w:t xml:space="preserve"> text pun, </w:t>
        </w:r>
        <w:proofErr w:type="spellStart"/>
        <w:r w:rsidRPr="00757F78">
          <w:rPr>
            <w:rFonts w:ascii="Times New Roman" w:eastAsia="Times New Roman" w:hAnsi="Times New Roman" w:cs="Times New Roman"/>
            <w:sz w:val="24"/>
            <w:szCs w:val="24"/>
          </w:rPr>
          <w:t>jawaban</w:t>
        </w:r>
        <w:proofErr w:type="spellEnd"/>
        <w:r w:rsidRPr="00757F78">
          <w:rPr>
            <w:rFonts w:ascii="Times New Roman" w:eastAsia="Times New Roman" w:hAnsi="Times New Roman" w:cs="Times New Roman"/>
            <w:sz w:val="24"/>
            <w:szCs w:val="24"/>
          </w:rPr>
          <w:t xml:space="preserve"> paling </w:t>
        </w:r>
        <w:proofErr w:type="spellStart"/>
        <w:r w:rsidRPr="00757F78">
          <w:rPr>
            <w:rFonts w:ascii="Times New Roman" w:eastAsia="Times New Roman" w:hAnsi="Times New Roman" w:cs="Times New Roman"/>
            <w:sz w:val="24"/>
            <w:szCs w:val="24"/>
          </w:rPr>
          <w:t>logis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ketika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kita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mengambil</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ATM, </w:t>
        </w:r>
        <w:proofErr w:type="spellStart"/>
        <w:r w:rsidRPr="00757F78">
          <w:rPr>
            <w:rFonts w:ascii="Times New Roman" w:eastAsia="Times New Roman" w:hAnsi="Times New Roman" w:cs="Times New Roman"/>
            <w:sz w:val="24"/>
            <w:szCs w:val="24"/>
          </w:rPr>
          <w:t>saldo</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kita</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akan</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berkurang</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Penjelasan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Teks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ini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bergenre</w:t>
        </w:r>
        <w:proofErr w:type="spellEnd"/>
        <w:r w:rsidRPr="00757F78">
          <w:rPr>
            <w:rFonts w:ascii="Times New Roman" w:eastAsia="Times New Roman" w:hAnsi="Times New Roman" w:cs="Times New Roman"/>
            <w:sz w:val="24"/>
            <w:szCs w:val="24"/>
          </w:rPr>
          <w:t xml:space="preserve"> analytical exposition. Yang </w:t>
        </w:r>
        <w:proofErr w:type="spellStart"/>
        <w:r w:rsidRPr="00757F78">
          <w:rPr>
            <w:rFonts w:ascii="Times New Roman" w:eastAsia="Times New Roman" w:hAnsi="Times New Roman" w:cs="Times New Roman"/>
            <w:sz w:val="24"/>
            <w:szCs w:val="24"/>
          </w:rPr>
          <w:t>fungsinya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to </w:t>
        </w:r>
        <w:r w:rsidRPr="00757F78">
          <w:rPr>
            <w:rFonts w:ascii="Times New Roman" w:eastAsia="Times New Roman" w:hAnsi="Times New Roman" w:cs="Times New Roman"/>
            <w:b/>
            <w:bCs/>
            <w:sz w:val="24"/>
            <w:szCs w:val="24"/>
          </w:rPr>
          <w:t>persuade.</w:t>
        </w:r>
      </w:ins>
    </w:p>
    <w:p w:rsidR="00757F78" w:rsidRPr="00757F78" w:rsidRDefault="00757F78" w:rsidP="00757F78">
      <w:pPr>
        <w:numPr>
          <w:ilvl w:val="0"/>
          <w:numId w:val="5"/>
        </w:num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Dari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pertama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dapat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kita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pahami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bahwa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jawabannya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Banks and other financial </w:t>
        </w:r>
        <w:proofErr w:type="spellStart"/>
        <w:r w:rsidRPr="00757F78">
          <w:rPr>
            <w:rFonts w:ascii="Times New Roman" w:eastAsia="Times New Roman" w:hAnsi="Times New Roman" w:cs="Times New Roman"/>
            <w:sz w:val="24"/>
            <w:szCs w:val="24"/>
          </w:rPr>
          <w:t>intituions</w:t>
        </w:r>
        <w:proofErr w:type="spellEnd"/>
        <w:r w:rsidRPr="00757F78">
          <w:rPr>
            <w:rFonts w:ascii="Times New Roman" w:eastAsia="Times New Roman" w:hAnsi="Times New Roman" w:cs="Times New Roman"/>
            <w:sz w:val="24"/>
            <w:szCs w:val="24"/>
          </w:rPr>
          <w:t xml:space="preserve"> offer ...</w:t>
        </w:r>
        <w:proofErr w:type="spellStart"/>
        <w:r w:rsidRPr="00757F78">
          <w:rPr>
            <w:rFonts w:ascii="Times New Roman" w:eastAsia="Times New Roman" w:hAnsi="Times New Roman" w:cs="Times New Roman"/>
            <w:sz w:val="24"/>
            <w:szCs w:val="24"/>
          </w:rPr>
          <w:t>dst</w:t>
        </w:r>
        <w:proofErr w:type="spellEnd"/>
        <w:proofErr w:type="gramStart"/>
        <w:r w:rsidRPr="00757F78">
          <w:rPr>
            <w:rFonts w:ascii="Times New Roman" w:eastAsia="Times New Roman" w:hAnsi="Times New Roman" w:cs="Times New Roman"/>
            <w:sz w:val="24"/>
            <w:szCs w:val="24"/>
          </w:rPr>
          <w:t>..</w:t>
        </w:r>
        <w:proofErr w:type="gramEnd"/>
      </w:ins>
    </w:p>
    <w:p w:rsidR="00757F78" w:rsidRPr="00757F78" w:rsidRDefault="00757F78" w:rsidP="00757F78">
      <w:pPr>
        <w:numPr>
          <w:ilvl w:val="0"/>
          <w:numId w:val="5"/>
        </w:num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enable them to withdraw money (</w:t>
        </w:r>
        <w:proofErr w:type="spellStart"/>
        <w:r w:rsidRPr="00757F78">
          <w:rPr>
            <w:rFonts w:ascii="Times New Roman" w:eastAsia="Times New Roman" w:hAnsi="Times New Roman" w:cs="Times New Roman"/>
            <w:sz w:val="24"/>
            <w:szCs w:val="24"/>
          </w:rPr>
          <w:t>membuat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mereka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bisa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menarik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makna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terdekat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b/>
            <w:bCs/>
            <w:sz w:val="24"/>
            <w:szCs w:val="24"/>
          </w:rPr>
          <w:t>allows</w:t>
        </w:r>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69" w:author="Unknown"/>
          <w:rFonts w:ascii="Times New Roman" w:eastAsia="Times New Roman" w:hAnsi="Times New Roman" w:cs="Times New Roman"/>
          <w:sz w:val="24"/>
          <w:szCs w:val="24"/>
        </w:rPr>
      </w:pPr>
      <w:ins w:id="70"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Jika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kamu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punya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saldo</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maka</w:t>
        </w:r>
        <w:proofErr w:type="spellEnd"/>
        <w:r w:rsidRPr="00757F78">
          <w:rPr>
            <w:rFonts w:ascii="Times New Roman" w:eastAsia="Times New Roman" w:hAnsi="Times New Roman" w:cs="Times New Roman"/>
            <w:sz w:val="24"/>
            <w:szCs w:val="24"/>
          </w:rPr>
          <w:t xml:space="preserve"> (A)</w:t>
        </w:r>
      </w:ins>
    </w:p>
    <w:p w:rsidR="00757F78" w:rsidRPr="00757F78" w:rsidRDefault="00757F78" w:rsidP="00757F78">
      <w:pPr>
        <w:numPr>
          <w:ilvl w:val="0"/>
          <w:numId w:val="5"/>
        </w:num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757F78">
          <w:rPr>
            <w:rFonts w:ascii="Times New Roman" w:eastAsia="Times New Roman" w:hAnsi="Times New Roman" w:cs="Times New Roman"/>
            <w:b/>
            <w:bCs/>
            <w:sz w:val="24"/>
            <w:szCs w:val="24"/>
          </w:rPr>
          <w:t xml:space="preserve">C.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Past </w:t>
        </w:r>
        <w:proofErr w:type="spellStart"/>
        <w:r w:rsidRPr="00757F78">
          <w:rPr>
            <w:rFonts w:ascii="Times New Roman" w:eastAsia="Times New Roman" w:hAnsi="Times New Roman" w:cs="Times New Roman"/>
            <w:sz w:val="24"/>
            <w:szCs w:val="24"/>
          </w:rPr>
          <w:t>continous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untuk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menunjukkan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pekerjaan</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sedang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terjadi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saat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pekerjaan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lainnya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terjadi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tengah-tengahnya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menyela</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didahului</w:t>
        </w:r>
        <w:proofErr w:type="spellEnd"/>
        <w:r w:rsidRPr="00757F78">
          <w:rPr>
            <w:rFonts w:ascii="Times New Roman" w:eastAsia="Times New Roman" w:hAnsi="Times New Roman" w:cs="Times New Roman"/>
            <w:sz w:val="24"/>
            <w:szCs w:val="24"/>
          </w:rPr>
          <w:t xml:space="preserve"> </w:t>
        </w:r>
        <w:r w:rsidRPr="00757F78">
          <w:rPr>
            <w:rFonts w:ascii="Times New Roman" w:eastAsia="Times New Roman" w:hAnsi="Times New Roman" w:cs="Times New Roman"/>
            <w:b/>
            <w:bCs/>
            <w:sz w:val="24"/>
            <w:szCs w:val="24"/>
          </w:rPr>
          <w:t xml:space="preserve">"Why </w:t>
        </w:r>
        <w:proofErr w:type="spellStart"/>
        <w:r w:rsidRPr="00757F78">
          <w:rPr>
            <w:rFonts w:ascii="Times New Roman" w:eastAsia="Times New Roman" w:hAnsi="Times New Roman" w:cs="Times New Roman"/>
            <w:b/>
            <w:bCs/>
            <w:sz w:val="24"/>
            <w:szCs w:val="24"/>
          </w:rPr>
          <w:t>dont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maksudnya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untuk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memberi</w:t>
        </w:r>
        <w:proofErr w:type="spellEnd"/>
        <w:r w:rsidRPr="00757F78">
          <w:rPr>
            <w:rFonts w:ascii="Times New Roman" w:eastAsia="Times New Roman" w:hAnsi="Times New Roman" w:cs="Times New Roman"/>
            <w:sz w:val="24"/>
            <w:szCs w:val="24"/>
          </w:rPr>
          <w:t xml:space="preserve"> saran (advice)</w:t>
        </w:r>
      </w:ins>
    </w:p>
    <w:p w:rsidR="00757F78" w:rsidRPr="00757F78" w:rsidRDefault="00757F78" w:rsidP="00757F78">
      <w:pPr>
        <w:numPr>
          <w:ilvl w:val="0"/>
          <w:numId w:val="5"/>
        </w:numPr>
        <w:spacing w:before="100" w:beforeAutospacing="1" w:after="100" w:afterAutospacing="1" w:line="240" w:lineRule="auto"/>
        <w:rPr>
          <w:ins w:id="75" w:author="Unknown"/>
          <w:rFonts w:ascii="Times New Roman" w:eastAsia="Times New Roman" w:hAnsi="Times New Roman" w:cs="Times New Roman"/>
          <w:sz w:val="24"/>
          <w:szCs w:val="24"/>
        </w:rPr>
      </w:pPr>
      <w:ins w:id="76" w:author="Unknown">
        <w:r w:rsidRPr="00757F78">
          <w:rPr>
            <w:rFonts w:ascii="Times New Roman" w:eastAsia="Times New Roman" w:hAnsi="Times New Roman" w:cs="Times New Roman"/>
            <w:b/>
            <w:bCs/>
            <w:sz w:val="24"/>
            <w:szCs w:val="24"/>
          </w:rPr>
          <w:t xml:space="preserve">A.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tersebut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ingin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menunjukkan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bahwa</w:t>
        </w:r>
        <w:proofErr w:type="spellEnd"/>
        <w:r w:rsidRPr="00757F78">
          <w:rPr>
            <w:rFonts w:ascii="Times New Roman" w:eastAsia="Times New Roman" w:hAnsi="Times New Roman" w:cs="Times New Roman"/>
            <w:sz w:val="24"/>
            <w:szCs w:val="24"/>
          </w:rPr>
          <w:t xml:space="preserve"> Mrs. </w:t>
        </w:r>
        <w:proofErr w:type="spellStart"/>
        <w:r w:rsidRPr="00757F78">
          <w:rPr>
            <w:rFonts w:ascii="Times New Roman" w:eastAsia="Times New Roman" w:hAnsi="Times New Roman" w:cs="Times New Roman"/>
            <w:sz w:val="24"/>
            <w:szCs w:val="24"/>
          </w:rPr>
          <w:t>Budiman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bangga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anaknya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bukan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dirinya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sendiri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seperti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jawaban</w:t>
        </w:r>
        <w:proofErr w:type="spellEnd"/>
        <w:r w:rsidRPr="00757F78">
          <w:rPr>
            <w:rFonts w:ascii="Times New Roman" w:eastAsia="Times New Roman" w:hAnsi="Times New Roman" w:cs="Times New Roman"/>
            <w:sz w:val="24"/>
            <w:szCs w:val="24"/>
          </w:rPr>
          <w:t xml:space="preserve"> B/D.</w:t>
        </w:r>
      </w:ins>
    </w:p>
    <w:p w:rsidR="00757F78" w:rsidRPr="00757F78" w:rsidRDefault="00757F78" w:rsidP="00757F78">
      <w:pPr>
        <w:numPr>
          <w:ilvl w:val="0"/>
          <w:numId w:val="5"/>
        </w:num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757F78">
          <w:rPr>
            <w:rFonts w:ascii="Times New Roman" w:eastAsia="Times New Roman" w:hAnsi="Times New Roman" w:cs="Times New Roman"/>
            <w:b/>
            <w:bCs/>
            <w:sz w:val="24"/>
            <w:szCs w:val="24"/>
          </w:rPr>
          <w:t>E</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Teks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atas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menggambarkan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sebuah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institusi</w:t>
        </w:r>
        <w:proofErr w:type="spellEnd"/>
        <w:r w:rsidRPr="00757F78">
          <w:rPr>
            <w:rFonts w:ascii="Times New Roman" w:eastAsia="Times New Roman" w:hAnsi="Times New Roman" w:cs="Times New Roman"/>
            <w:sz w:val="24"/>
            <w:szCs w:val="24"/>
          </w:rPr>
          <w:t xml:space="preserve"> (genre: Descriptive), </w:t>
        </w:r>
        <w:proofErr w:type="spellStart"/>
        <w:r w:rsidRPr="00757F78">
          <w:rPr>
            <w:rFonts w:ascii="Times New Roman" w:eastAsia="Times New Roman" w:hAnsi="Times New Roman" w:cs="Times New Roman"/>
            <w:sz w:val="24"/>
            <w:szCs w:val="24"/>
          </w:rPr>
          <w:t>tidak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usah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ragu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langsung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pilih</w:t>
        </w:r>
        <w:proofErr w:type="spellEnd"/>
        <w:r w:rsidRPr="00757F78">
          <w:rPr>
            <w:rFonts w:ascii="Times New Roman" w:eastAsia="Times New Roman" w:hAnsi="Times New Roman" w:cs="Times New Roman"/>
            <w:sz w:val="24"/>
            <w:szCs w:val="24"/>
          </w:rPr>
          <w:t xml:space="preserve"> E.</w:t>
        </w:r>
      </w:ins>
    </w:p>
    <w:p w:rsidR="00757F78" w:rsidRPr="00757F78" w:rsidRDefault="00757F78" w:rsidP="00757F78">
      <w:pPr>
        <w:numPr>
          <w:ilvl w:val="0"/>
          <w:numId w:val="5"/>
        </w:numPr>
        <w:spacing w:before="100" w:beforeAutospacing="1" w:after="100" w:afterAutospacing="1" w:line="240" w:lineRule="auto"/>
        <w:rPr>
          <w:ins w:id="79" w:author="Unknown"/>
          <w:rFonts w:ascii="Times New Roman" w:eastAsia="Times New Roman" w:hAnsi="Times New Roman" w:cs="Times New Roman"/>
          <w:sz w:val="24"/>
          <w:szCs w:val="24"/>
        </w:rPr>
      </w:pPr>
      <w:ins w:id="80" w:author="Unknown">
        <w:r w:rsidRPr="00757F78">
          <w:rPr>
            <w:rFonts w:ascii="Times New Roman" w:eastAsia="Times New Roman" w:hAnsi="Times New Roman" w:cs="Times New Roman"/>
            <w:b/>
            <w:bCs/>
            <w:sz w:val="24"/>
            <w:szCs w:val="24"/>
          </w:rPr>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The academic year is divided into three terms of approximately eight weeks each: </w:t>
        </w:r>
        <w:proofErr w:type="spellStart"/>
        <w:r w:rsidRPr="00757F78">
          <w:rPr>
            <w:rFonts w:ascii="Times New Roman" w:eastAsia="Times New Roman" w:hAnsi="Times New Roman" w:cs="Times New Roman"/>
            <w:sz w:val="24"/>
            <w:szCs w:val="24"/>
          </w:rPr>
          <w:t>Michaelmas</w:t>
        </w:r>
        <w:proofErr w:type="spellEnd"/>
        <w:r w:rsidRPr="00757F78">
          <w:rPr>
            <w:rFonts w:ascii="Times New Roman" w:eastAsia="Times New Roman" w:hAnsi="Times New Roman" w:cs="Times New Roman"/>
            <w:sz w:val="24"/>
            <w:szCs w:val="24"/>
          </w:rPr>
          <w:t xml:space="preserve"> (autumn), Lent (late winter), and Easter (spring), </w:t>
        </w:r>
        <w:proofErr w:type="spellStart"/>
        <w:r w:rsidRPr="00757F78">
          <w:rPr>
            <w:rFonts w:ascii="Times New Roman" w:eastAsia="Times New Roman" w:hAnsi="Times New Roman" w:cs="Times New Roman"/>
            <w:sz w:val="24"/>
            <w:szCs w:val="24"/>
          </w:rPr>
          <w:t>berarti</w:t>
        </w:r>
        <w:proofErr w:type="spellEnd"/>
        <w:r w:rsidRPr="00757F78">
          <w:rPr>
            <w:rFonts w:ascii="Times New Roman" w:eastAsia="Times New Roman" w:hAnsi="Times New Roman" w:cs="Times New Roman"/>
            <w:sz w:val="24"/>
            <w:szCs w:val="24"/>
          </w:rPr>
          <w:t xml:space="preserve"> summer </w:t>
        </w:r>
        <w:proofErr w:type="spellStart"/>
        <w:r w:rsidRPr="00757F78">
          <w:rPr>
            <w:rFonts w:ascii="Times New Roman" w:eastAsia="Times New Roman" w:hAnsi="Times New Roman" w:cs="Times New Roman"/>
            <w:sz w:val="24"/>
            <w:szCs w:val="24"/>
          </w:rPr>
          <w:t>libur</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81" w:author="Unknown"/>
          <w:rFonts w:ascii="Times New Roman" w:eastAsia="Times New Roman" w:hAnsi="Times New Roman" w:cs="Times New Roman"/>
          <w:sz w:val="24"/>
          <w:szCs w:val="24"/>
        </w:rPr>
      </w:pPr>
      <w:ins w:id="82"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pertama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sudah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dapat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menggambarkan</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Lodging </w:t>
        </w:r>
        <w:proofErr w:type="spellStart"/>
        <w:r w:rsidRPr="00757F78">
          <w:rPr>
            <w:rFonts w:ascii="Times New Roman" w:eastAsia="Times New Roman" w:hAnsi="Times New Roman" w:cs="Times New Roman"/>
            <w:sz w:val="24"/>
            <w:szCs w:val="24"/>
          </w:rPr>
          <w:t>maksudnya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sebagaimana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jawaban</w:t>
        </w:r>
        <w:proofErr w:type="spellEnd"/>
        <w:r w:rsidRPr="00757F78">
          <w:rPr>
            <w:rFonts w:ascii="Times New Roman" w:eastAsia="Times New Roman" w:hAnsi="Times New Roman" w:cs="Times New Roman"/>
            <w:sz w:val="24"/>
            <w:szCs w:val="24"/>
          </w:rPr>
          <w:t xml:space="preserve"> A. Di Indonesia </w:t>
        </w:r>
        <w:proofErr w:type="spellStart"/>
        <w:r w:rsidRPr="00757F78">
          <w:rPr>
            <w:rFonts w:ascii="Times New Roman" w:eastAsia="Times New Roman" w:hAnsi="Times New Roman" w:cs="Times New Roman"/>
            <w:sz w:val="24"/>
            <w:szCs w:val="24"/>
          </w:rPr>
          <w:t>semacam</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Pondok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Pesantren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dengan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sekolah</w:t>
        </w:r>
        <w:proofErr w:type="spellEnd"/>
        <w:r w:rsidRPr="00757F78">
          <w:rPr>
            <w:rFonts w:ascii="Times New Roman" w:eastAsia="Times New Roman" w:hAnsi="Times New Roman" w:cs="Times New Roman"/>
            <w:sz w:val="24"/>
            <w:szCs w:val="24"/>
          </w:rPr>
          <w:t xml:space="preserve"> formal.</w:t>
        </w:r>
      </w:ins>
    </w:p>
    <w:p w:rsidR="00757F78" w:rsidRPr="00757F78" w:rsidRDefault="00757F78" w:rsidP="00757F78">
      <w:pPr>
        <w:numPr>
          <w:ilvl w:val="0"/>
          <w:numId w:val="5"/>
        </w:numPr>
        <w:spacing w:before="100" w:beforeAutospacing="1" w:after="100" w:afterAutospacing="1" w:line="240" w:lineRule="auto"/>
        <w:rPr>
          <w:ins w:id="85" w:author="Unknown"/>
          <w:rFonts w:ascii="Times New Roman" w:eastAsia="Times New Roman" w:hAnsi="Times New Roman" w:cs="Times New Roman"/>
          <w:sz w:val="24"/>
          <w:szCs w:val="24"/>
        </w:rPr>
      </w:pPr>
      <w:ins w:id="86" w:author="Unknown">
        <w:r w:rsidRPr="00757F78">
          <w:rPr>
            <w:rFonts w:ascii="Times New Roman" w:eastAsia="Times New Roman" w:hAnsi="Times New Roman" w:cs="Times New Roman"/>
            <w:b/>
            <w:bCs/>
            <w:sz w:val="24"/>
            <w:szCs w:val="24"/>
          </w:rPr>
          <w:t>E</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1 </w:t>
        </w:r>
        <w:proofErr w:type="spellStart"/>
        <w:r w:rsidRPr="00757F78">
          <w:rPr>
            <w:rFonts w:ascii="Times New Roman" w:eastAsia="Times New Roman" w:hAnsi="Times New Roman" w:cs="Times New Roman"/>
            <w:sz w:val="24"/>
            <w:szCs w:val="24"/>
          </w:rPr>
          <w:t>jelas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tercantum</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dalam</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kalimat</w:t>
        </w:r>
        <w:proofErr w:type="spellEnd"/>
        <w:r w:rsidRPr="00757F78">
          <w:rPr>
            <w:rFonts w:ascii="Times New Roman" w:eastAsia="Times New Roman" w:hAnsi="Times New Roman" w:cs="Times New Roman"/>
            <w:b/>
            <w:bCs/>
            <w:sz w:val="24"/>
            <w:szCs w:val="24"/>
          </w:rPr>
          <w:t xml:space="preserve">: </w:t>
        </w:r>
        <w:r w:rsidRPr="00757F78">
          <w:rPr>
            <w:rFonts w:ascii="Times New Roman" w:eastAsia="Times New Roman" w:hAnsi="Times New Roman" w:cs="Times New Roman"/>
            <w:i/>
            <w:iCs/>
            <w:sz w:val="24"/>
            <w:szCs w:val="24"/>
          </w:rPr>
          <w:t>"Effective as of December 5, 2005, our official name will be: GREEN MILES WEST"</w:t>
        </w:r>
      </w:ins>
    </w:p>
    <w:p w:rsidR="00757F78" w:rsidRPr="00757F78" w:rsidRDefault="00757F78" w:rsidP="00757F78">
      <w:pPr>
        <w:numPr>
          <w:ilvl w:val="0"/>
          <w:numId w:val="5"/>
        </w:num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Alter </w:t>
        </w:r>
        <w:proofErr w:type="spellStart"/>
        <w:r w:rsidRPr="00757F78">
          <w:rPr>
            <w:rFonts w:ascii="Times New Roman" w:eastAsia="Times New Roman" w:hAnsi="Times New Roman" w:cs="Times New Roman"/>
            <w:sz w:val="24"/>
            <w:szCs w:val="24"/>
          </w:rPr>
          <w:t>artinya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merubah</w:t>
        </w:r>
        <w:proofErr w:type="spellEnd"/>
        <w:r w:rsidRPr="00757F78">
          <w:rPr>
            <w:rFonts w:ascii="Times New Roman" w:eastAsia="Times New Roman" w:hAnsi="Times New Roman" w:cs="Times New Roman"/>
            <w:sz w:val="24"/>
            <w:szCs w:val="24"/>
          </w:rPr>
          <w:t xml:space="preserve"> (change).</w:t>
        </w:r>
      </w:ins>
    </w:p>
    <w:p w:rsidR="00757F78" w:rsidRPr="00757F78" w:rsidRDefault="00757F78" w:rsidP="00757F78">
      <w:pPr>
        <w:numPr>
          <w:ilvl w:val="0"/>
          <w:numId w:val="5"/>
        </w:num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Paragraf</w:t>
        </w:r>
        <w:proofErr w:type="spellEnd"/>
        <w:r w:rsidRPr="00757F78">
          <w:rPr>
            <w:rFonts w:ascii="Times New Roman" w:eastAsia="Times New Roman" w:hAnsi="Times New Roman" w:cs="Times New Roman"/>
            <w:sz w:val="24"/>
            <w:szCs w:val="24"/>
          </w:rPr>
          <w:t xml:space="preserve"> 3 </w:t>
        </w:r>
        <w:proofErr w:type="spellStart"/>
        <w:r w:rsidRPr="00757F78">
          <w:rPr>
            <w:rFonts w:ascii="Times New Roman" w:eastAsia="Times New Roman" w:hAnsi="Times New Roman" w:cs="Times New Roman"/>
            <w:sz w:val="24"/>
            <w:szCs w:val="24"/>
          </w:rPr>
          <w:t>memaparkan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tentang</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bagaimana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wanita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tersebut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memperlakukan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ayam</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betinanya</w:t>
        </w:r>
        <w:proofErr w:type="spellEnd"/>
        <w:r w:rsidRPr="00757F78">
          <w:rPr>
            <w:rFonts w:ascii="Times New Roman" w:eastAsia="Times New Roman" w:hAnsi="Times New Roman" w:cs="Times New Roman"/>
            <w:sz w:val="24"/>
            <w:szCs w:val="24"/>
          </w:rPr>
          <w:t xml:space="preserve"> (hen) </w:t>
        </w:r>
        <w:proofErr w:type="spellStart"/>
        <w:r w:rsidRPr="00757F78">
          <w:rPr>
            <w:rFonts w:ascii="Times New Roman" w:eastAsia="Times New Roman" w:hAnsi="Times New Roman" w:cs="Times New Roman"/>
            <w:sz w:val="24"/>
            <w:szCs w:val="24"/>
          </w:rPr>
          <w:t>hingga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mati</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91" w:author="Unknown"/>
          <w:rFonts w:ascii="Times New Roman" w:eastAsia="Times New Roman" w:hAnsi="Times New Roman" w:cs="Times New Roman"/>
          <w:sz w:val="24"/>
          <w:szCs w:val="24"/>
        </w:rPr>
      </w:pPr>
      <w:ins w:id="92"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diberi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terlalu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banyak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oleh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wanita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tsb</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sehingga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mati</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93" w:author="Unknown"/>
          <w:rFonts w:ascii="Times New Roman" w:eastAsia="Times New Roman" w:hAnsi="Times New Roman" w:cs="Times New Roman"/>
          <w:sz w:val="24"/>
          <w:szCs w:val="24"/>
        </w:rPr>
      </w:pPr>
      <w:ins w:id="94"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Wanita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tersebut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tamak</w:t>
        </w:r>
        <w:proofErr w:type="spellEnd"/>
        <w:r w:rsidRPr="00757F78">
          <w:rPr>
            <w:rFonts w:ascii="Times New Roman" w:eastAsia="Times New Roman" w:hAnsi="Times New Roman" w:cs="Times New Roman"/>
            <w:sz w:val="24"/>
            <w:szCs w:val="24"/>
          </w:rPr>
          <w:t xml:space="preserve"> (greedy)</w:t>
        </w:r>
      </w:ins>
    </w:p>
    <w:p w:rsidR="00757F78" w:rsidRPr="00757F78" w:rsidRDefault="00757F78" w:rsidP="00757F78">
      <w:pPr>
        <w:numPr>
          <w:ilvl w:val="0"/>
          <w:numId w:val="5"/>
        </w:numPr>
        <w:spacing w:before="100" w:beforeAutospacing="1" w:after="100" w:afterAutospacing="1" w:line="240" w:lineRule="auto"/>
        <w:rPr>
          <w:ins w:id="95" w:author="Unknown"/>
          <w:rFonts w:ascii="Times New Roman" w:eastAsia="Times New Roman" w:hAnsi="Times New Roman" w:cs="Times New Roman"/>
          <w:sz w:val="24"/>
          <w:szCs w:val="24"/>
        </w:rPr>
      </w:pPr>
      <w:ins w:id="96"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yang paling </w:t>
        </w:r>
        <w:proofErr w:type="spellStart"/>
        <w:r w:rsidRPr="00757F78">
          <w:rPr>
            <w:rFonts w:ascii="Times New Roman" w:eastAsia="Times New Roman" w:hAnsi="Times New Roman" w:cs="Times New Roman"/>
            <w:sz w:val="24"/>
            <w:szCs w:val="24"/>
          </w:rPr>
          <w:t>mendekati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memaksa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memerintah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dgn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paksa</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97" w:author="Unknown"/>
          <w:rFonts w:ascii="Times New Roman" w:eastAsia="Times New Roman" w:hAnsi="Times New Roman" w:cs="Times New Roman"/>
          <w:sz w:val="24"/>
          <w:szCs w:val="24"/>
        </w:rPr>
      </w:pPr>
      <w:ins w:id="98"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pengalaman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pertama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penulis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mendaki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gunung</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99" w:author="Unknown"/>
          <w:rFonts w:ascii="Times New Roman" w:eastAsia="Times New Roman" w:hAnsi="Times New Roman" w:cs="Times New Roman"/>
          <w:sz w:val="24"/>
          <w:szCs w:val="24"/>
        </w:rPr>
      </w:pPr>
      <w:ins w:id="100" w:author="Unknown">
        <w:r w:rsidRPr="00757F78">
          <w:rPr>
            <w:rFonts w:ascii="Times New Roman" w:eastAsia="Times New Roman" w:hAnsi="Times New Roman" w:cs="Times New Roman"/>
            <w:b/>
            <w:bCs/>
            <w:sz w:val="24"/>
            <w:szCs w:val="24"/>
          </w:rPr>
          <w:lastRenderedPageBreak/>
          <w:t>D</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take a picture (</w:t>
        </w:r>
        <w:proofErr w:type="spellStart"/>
        <w:r w:rsidRPr="00757F78">
          <w:rPr>
            <w:rFonts w:ascii="Times New Roman" w:eastAsia="Times New Roman" w:hAnsi="Times New Roman" w:cs="Times New Roman"/>
            <w:sz w:val="24"/>
            <w:szCs w:val="24"/>
          </w:rPr>
          <w:t>berfoto-foto</w:t>
        </w:r>
        <w:proofErr w:type="spellEnd"/>
        <w:r w:rsidRPr="00757F78">
          <w:rPr>
            <w:rFonts w:ascii="Times New Roman" w:eastAsia="Times New Roman" w:hAnsi="Times New Roman" w:cs="Times New Roman"/>
            <w:sz w:val="24"/>
            <w:szCs w:val="24"/>
          </w:rPr>
          <w:t>/</w:t>
        </w:r>
        <w:proofErr w:type="spellStart"/>
        <w:r w:rsidRPr="00757F78">
          <w:rPr>
            <w:rFonts w:ascii="Times New Roman" w:eastAsia="Times New Roman" w:hAnsi="Times New Roman" w:cs="Times New Roman"/>
            <w:sz w:val="24"/>
            <w:szCs w:val="24"/>
          </w:rPr>
          <w:t>mengambil</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foto</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101" w:author="Unknown"/>
          <w:rFonts w:ascii="Times New Roman" w:eastAsia="Times New Roman" w:hAnsi="Times New Roman" w:cs="Times New Roman"/>
          <w:sz w:val="24"/>
          <w:szCs w:val="24"/>
        </w:rPr>
      </w:pPr>
      <w:ins w:id="102"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103" w:author="Unknown"/>
          <w:rFonts w:ascii="Times New Roman" w:eastAsia="Times New Roman" w:hAnsi="Times New Roman" w:cs="Times New Roman"/>
          <w:sz w:val="24"/>
          <w:szCs w:val="24"/>
        </w:rPr>
      </w:pPr>
      <w:ins w:id="104" w:author="Unknown">
        <w:r w:rsidRPr="00757F78">
          <w:rPr>
            <w:rFonts w:ascii="Times New Roman" w:eastAsia="Times New Roman" w:hAnsi="Times New Roman" w:cs="Times New Roman"/>
            <w:b/>
            <w:bCs/>
            <w:sz w:val="24"/>
            <w:szCs w:val="24"/>
          </w:rPr>
          <w:t>B</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finally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nomor</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dua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langkah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terakhir</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105" w:author="Unknown"/>
          <w:rFonts w:ascii="Times New Roman" w:eastAsia="Times New Roman" w:hAnsi="Times New Roman" w:cs="Times New Roman"/>
          <w:sz w:val="24"/>
          <w:szCs w:val="24"/>
        </w:rPr>
      </w:pPr>
      <w:ins w:id="106"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bagian</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apa</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misalnya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koran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kamu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membaca</w:t>
        </w:r>
        <w:proofErr w:type="spellEnd"/>
        <w:r w:rsidRPr="00757F78">
          <w:rPr>
            <w:rFonts w:ascii="Times New Roman" w:eastAsia="Times New Roman" w:hAnsi="Times New Roman" w:cs="Times New Roman"/>
            <w:sz w:val="24"/>
            <w:szCs w:val="24"/>
          </w:rPr>
          <w:t xml:space="preserve"> ad/</w:t>
        </w:r>
        <w:proofErr w:type="spellStart"/>
        <w:r w:rsidRPr="00757F78">
          <w:rPr>
            <w:rFonts w:ascii="Times New Roman" w:eastAsia="Times New Roman" w:hAnsi="Times New Roman" w:cs="Times New Roman"/>
            <w:sz w:val="24"/>
            <w:szCs w:val="24"/>
          </w:rPr>
          <w:t>iklan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tsb</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tentu</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bagian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lowongan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pekerjaan</w:t>
        </w:r>
        <w:proofErr w:type="spellEnd"/>
        <w:r w:rsidRPr="00757F78">
          <w:rPr>
            <w:rFonts w:ascii="Times New Roman" w:eastAsia="Times New Roman" w:hAnsi="Times New Roman" w:cs="Times New Roman"/>
            <w:sz w:val="24"/>
            <w:szCs w:val="24"/>
          </w:rPr>
          <w:t xml:space="preserve"> (job vacancy)</w:t>
        </w:r>
      </w:ins>
    </w:p>
    <w:p w:rsidR="00757F78" w:rsidRPr="00757F78" w:rsidRDefault="00757F78" w:rsidP="00757F78">
      <w:pPr>
        <w:numPr>
          <w:ilvl w:val="0"/>
          <w:numId w:val="5"/>
        </w:numPr>
        <w:spacing w:before="100" w:beforeAutospacing="1" w:after="100" w:afterAutospacing="1" w:line="240" w:lineRule="auto"/>
        <w:rPr>
          <w:ins w:id="107" w:author="Unknown"/>
          <w:rFonts w:ascii="Times New Roman" w:eastAsia="Times New Roman" w:hAnsi="Times New Roman" w:cs="Times New Roman"/>
          <w:sz w:val="24"/>
          <w:szCs w:val="24"/>
        </w:rPr>
      </w:pPr>
      <w:ins w:id="108" w:author="Unknown">
        <w:r w:rsidRPr="00757F78">
          <w:rPr>
            <w:rFonts w:ascii="Times New Roman" w:eastAsia="Times New Roman" w:hAnsi="Times New Roman" w:cs="Times New Roman"/>
            <w:b/>
            <w:bCs/>
            <w:sz w:val="24"/>
            <w:szCs w:val="24"/>
          </w:rPr>
          <w:t>C</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posisi</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dibutuhkan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akuntant</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jawaban</w:t>
        </w:r>
        <w:proofErr w:type="spellEnd"/>
        <w:r w:rsidRPr="00757F78">
          <w:rPr>
            <w:rFonts w:ascii="Times New Roman" w:eastAsia="Times New Roman" w:hAnsi="Times New Roman" w:cs="Times New Roman"/>
            <w:sz w:val="24"/>
            <w:szCs w:val="24"/>
          </w:rPr>
          <w:t xml:space="preserve"> E </w:t>
        </w:r>
        <w:proofErr w:type="spellStart"/>
        <w:r w:rsidRPr="00757F78">
          <w:rPr>
            <w:rFonts w:ascii="Times New Roman" w:eastAsia="Times New Roman" w:hAnsi="Times New Roman" w:cs="Times New Roman"/>
            <w:sz w:val="24"/>
            <w:szCs w:val="24"/>
          </w:rPr>
          <w:t>sebenarnya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sudah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benar</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tapi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kata</w:t>
        </w:r>
        <w:proofErr w:type="spellEnd"/>
        <w:r w:rsidRPr="00757F78">
          <w:rPr>
            <w:rFonts w:ascii="Times New Roman" w:eastAsia="Times New Roman" w:hAnsi="Times New Roman" w:cs="Times New Roman"/>
            <w:sz w:val="24"/>
            <w:szCs w:val="24"/>
          </w:rPr>
          <w:t xml:space="preserve"> assistant </w:t>
        </w:r>
        <w:proofErr w:type="spellStart"/>
        <w:r w:rsidRPr="00757F78">
          <w:rPr>
            <w:rFonts w:ascii="Times New Roman" w:eastAsia="Times New Roman" w:hAnsi="Times New Roman" w:cs="Times New Roman"/>
            <w:sz w:val="24"/>
            <w:szCs w:val="24"/>
          </w:rPr>
          <w:t>jadi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tidak</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benar</w:t>
        </w:r>
        <w:proofErr w:type="spellEnd"/>
        <w:r w:rsidRPr="00757F78">
          <w:rPr>
            <w:rFonts w:ascii="Times New Roman" w:eastAsia="Times New Roman" w:hAnsi="Times New Roman" w:cs="Times New Roman"/>
            <w:sz w:val="24"/>
            <w:szCs w:val="24"/>
          </w:rPr>
          <w:t>.</w:t>
        </w:r>
      </w:ins>
    </w:p>
    <w:p w:rsidR="00757F78" w:rsidRPr="00757F78" w:rsidRDefault="00757F78" w:rsidP="00757F78">
      <w:pPr>
        <w:numPr>
          <w:ilvl w:val="0"/>
          <w:numId w:val="5"/>
        </w:numPr>
        <w:spacing w:before="100" w:beforeAutospacing="1" w:after="100" w:afterAutospacing="1" w:line="240" w:lineRule="auto"/>
        <w:rPr>
          <w:ins w:id="109" w:author="Unknown"/>
          <w:rFonts w:ascii="Times New Roman" w:eastAsia="Times New Roman" w:hAnsi="Times New Roman" w:cs="Times New Roman"/>
          <w:sz w:val="24"/>
          <w:szCs w:val="24"/>
        </w:rPr>
      </w:pPr>
      <w:ins w:id="110" w:author="Unknown">
        <w:r w:rsidRPr="00757F78">
          <w:rPr>
            <w:rFonts w:ascii="Times New Roman" w:eastAsia="Times New Roman" w:hAnsi="Times New Roman" w:cs="Times New Roman"/>
            <w:b/>
            <w:bCs/>
            <w:sz w:val="24"/>
            <w:szCs w:val="24"/>
          </w:rPr>
          <w:t>A</w:t>
        </w:r>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Pembahasan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Dalam</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membuat</w:t>
        </w:r>
        <w:proofErr w:type="spellEnd"/>
        <w:r w:rsidRPr="00757F78">
          <w:rPr>
            <w:rFonts w:ascii="Times New Roman" w:eastAsia="Times New Roman" w:hAnsi="Times New Roman" w:cs="Times New Roman"/>
            <w:sz w:val="24"/>
            <w:szCs w:val="24"/>
          </w:rPr>
          <w:t xml:space="preserve"> curriculum vitae </w:t>
        </w:r>
        <w:proofErr w:type="spellStart"/>
        <w:r w:rsidRPr="00757F78">
          <w:rPr>
            <w:rFonts w:ascii="Times New Roman" w:eastAsia="Times New Roman" w:hAnsi="Times New Roman" w:cs="Times New Roman"/>
            <w:sz w:val="24"/>
            <w:szCs w:val="24"/>
          </w:rPr>
          <w:t>unsur</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harus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list </w:t>
        </w:r>
        <w:proofErr w:type="spellStart"/>
        <w:r w:rsidRPr="00757F78">
          <w:rPr>
            <w:rFonts w:ascii="Times New Roman" w:eastAsia="Times New Roman" w:hAnsi="Times New Roman" w:cs="Times New Roman"/>
            <w:sz w:val="24"/>
            <w:szCs w:val="24"/>
          </w:rPr>
          <w:t>pengalaman</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bekerja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perusahaan</w:t>
        </w:r>
        <w:proofErr w:type="spellEnd"/>
        <w:r w:rsidRPr="00757F78">
          <w:rPr>
            <w:rFonts w:ascii="Times New Roman" w:eastAsia="Times New Roman" w:hAnsi="Times New Roman" w:cs="Times New Roman"/>
            <w:sz w:val="24"/>
            <w:szCs w:val="24"/>
          </w:rPr>
          <w:t xml:space="preserve"> lain. </w:t>
        </w:r>
        <w:proofErr w:type="spellStart"/>
        <w:r w:rsidRPr="00757F78">
          <w:rPr>
            <w:rFonts w:ascii="Times New Roman" w:eastAsia="Times New Roman" w:hAnsi="Times New Roman" w:cs="Times New Roman"/>
            <w:sz w:val="24"/>
            <w:szCs w:val="24"/>
          </w:rPr>
          <w:t>Sementara</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jawaban</w:t>
        </w:r>
        <w:proofErr w:type="spellEnd"/>
        <w:r w:rsidRPr="00757F78">
          <w:rPr>
            <w:rFonts w:ascii="Times New Roman" w:eastAsia="Times New Roman" w:hAnsi="Times New Roman" w:cs="Times New Roman"/>
            <w:sz w:val="24"/>
            <w:szCs w:val="24"/>
          </w:rPr>
          <w:t xml:space="preserve"> B </w:t>
        </w:r>
        <w:proofErr w:type="spellStart"/>
        <w:r w:rsidRPr="00757F78">
          <w:rPr>
            <w:rFonts w:ascii="Times New Roman" w:eastAsia="Times New Roman" w:hAnsi="Times New Roman" w:cs="Times New Roman"/>
            <w:sz w:val="24"/>
            <w:szCs w:val="24"/>
          </w:rPr>
          <w:t>sampai</w:t>
        </w:r>
        <w:proofErr w:type="spellEnd"/>
        <w:r w:rsidRPr="00757F78">
          <w:rPr>
            <w:rFonts w:ascii="Times New Roman" w:eastAsia="Times New Roman" w:hAnsi="Times New Roman" w:cs="Times New Roman"/>
            <w:sz w:val="24"/>
            <w:szCs w:val="24"/>
          </w:rPr>
          <w:t xml:space="preserve"> E </w:t>
        </w:r>
        <w:proofErr w:type="spellStart"/>
        <w:r w:rsidRPr="00757F78">
          <w:rPr>
            <w:rFonts w:ascii="Times New Roman" w:eastAsia="Times New Roman" w:hAnsi="Times New Roman" w:cs="Times New Roman"/>
            <w:sz w:val="24"/>
            <w:szCs w:val="24"/>
          </w:rPr>
          <w:t>adalah</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bagian</w:t>
        </w:r>
        <w:proofErr w:type="spellEnd"/>
        <w:r w:rsidRPr="00757F78">
          <w:rPr>
            <w:rFonts w:ascii="Times New Roman" w:eastAsia="Times New Roman" w:hAnsi="Times New Roman" w:cs="Times New Roman"/>
            <w:sz w:val="24"/>
            <w:szCs w:val="24"/>
          </w:rPr>
          <w:t xml:space="preserve"> yang </w:t>
        </w:r>
        <w:proofErr w:type="spellStart"/>
        <w:r w:rsidRPr="00757F78">
          <w:rPr>
            <w:rFonts w:ascii="Times New Roman" w:eastAsia="Times New Roman" w:hAnsi="Times New Roman" w:cs="Times New Roman"/>
            <w:sz w:val="24"/>
            <w:szCs w:val="24"/>
          </w:rPr>
          <w:t>harus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ditulis</w:t>
        </w:r>
        <w:proofErr w:type="spell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dalam</w:t>
        </w:r>
        <w:proofErr w:type="spellEnd"/>
        <w:r w:rsidRPr="00757F78">
          <w:rPr>
            <w:rFonts w:ascii="Times New Roman" w:eastAsia="Times New Roman" w:hAnsi="Times New Roman" w:cs="Times New Roman"/>
            <w:sz w:val="24"/>
            <w:szCs w:val="24"/>
          </w:rPr>
          <w:t xml:space="preserve"> </w:t>
        </w:r>
        <w:proofErr w:type="spellStart"/>
        <w:proofErr w:type="gramStart"/>
        <w:r w:rsidRPr="00757F78">
          <w:rPr>
            <w:rFonts w:ascii="Times New Roman" w:eastAsia="Times New Roman" w:hAnsi="Times New Roman" w:cs="Times New Roman"/>
            <w:sz w:val="24"/>
            <w:szCs w:val="24"/>
          </w:rPr>
          <w:t>surat</w:t>
        </w:r>
        <w:proofErr w:type="spellEnd"/>
        <w:proofErr w:type="gramEnd"/>
        <w:r w:rsidRPr="00757F78">
          <w:rPr>
            <w:rFonts w:ascii="Times New Roman" w:eastAsia="Times New Roman" w:hAnsi="Times New Roman" w:cs="Times New Roman"/>
            <w:sz w:val="24"/>
            <w:szCs w:val="24"/>
          </w:rPr>
          <w:t xml:space="preserve"> </w:t>
        </w:r>
        <w:proofErr w:type="spellStart"/>
        <w:r w:rsidRPr="00757F78">
          <w:rPr>
            <w:rFonts w:ascii="Times New Roman" w:eastAsia="Times New Roman" w:hAnsi="Times New Roman" w:cs="Times New Roman"/>
            <w:sz w:val="24"/>
            <w:szCs w:val="24"/>
          </w:rPr>
          <w:t>lamaran</w:t>
        </w:r>
        <w:proofErr w:type="spellEnd"/>
        <w:r w:rsidRPr="00757F78">
          <w:rPr>
            <w:rFonts w:ascii="Times New Roman" w:eastAsia="Times New Roman" w:hAnsi="Times New Roman" w:cs="Times New Roman"/>
            <w:sz w:val="24"/>
            <w:szCs w:val="24"/>
          </w:rPr>
          <w:t>.</w:t>
        </w:r>
      </w:ins>
    </w:p>
    <w:p w:rsidR="00757F78" w:rsidRPr="00757F78" w:rsidRDefault="00757F78" w:rsidP="00757F78">
      <w:pPr>
        <w:spacing w:after="0" w:line="240" w:lineRule="auto"/>
        <w:rPr>
          <w:ins w:id="111" w:author="Unknown"/>
          <w:rFonts w:ascii="Times New Roman" w:eastAsia="Times New Roman" w:hAnsi="Times New Roman" w:cs="Times New Roman"/>
          <w:sz w:val="24"/>
          <w:szCs w:val="24"/>
        </w:rPr>
      </w:pPr>
    </w:p>
    <w:p w:rsidR="00692B4D" w:rsidRDefault="00757F78">
      <w:r>
        <w:t> </w:t>
      </w:r>
    </w:p>
    <w:sectPr w:rsidR="00692B4D" w:rsidSect="00692B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336A"/>
    <w:multiLevelType w:val="multilevel"/>
    <w:tmpl w:val="59F4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673F9"/>
    <w:multiLevelType w:val="multilevel"/>
    <w:tmpl w:val="B4049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8406438"/>
    <w:multiLevelType w:val="multilevel"/>
    <w:tmpl w:val="8EB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AD284C"/>
    <w:multiLevelType w:val="multilevel"/>
    <w:tmpl w:val="5D342ED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D71C45"/>
    <w:multiLevelType w:val="multilevel"/>
    <w:tmpl w:val="73FA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F78"/>
    <w:rsid w:val="00692B4D"/>
    <w:rsid w:val="00757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4D"/>
  </w:style>
  <w:style w:type="paragraph" w:styleId="Heading2">
    <w:name w:val="heading 2"/>
    <w:basedOn w:val="Normal"/>
    <w:link w:val="Heading2Char"/>
    <w:uiPriority w:val="9"/>
    <w:qFormat/>
    <w:rsid w:val="00757F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7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F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7F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7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F78"/>
    <w:rPr>
      <w:b/>
      <w:bCs/>
    </w:rPr>
  </w:style>
  <w:style w:type="character" w:styleId="Hyperlink">
    <w:name w:val="Hyperlink"/>
    <w:basedOn w:val="DefaultParagraphFont"/>
    <w:uiPriority w:val="99"/>
    <w:semiHidden/>
    <w:unhideWhenUsed/>
    <w:rsid w:val="00757F78"/>
    <w:rPr>
      <w:color w:val="0000FF"/>
      <w:u w:val="single"/>
    </w:rPr>
  </w:style>
  <w:style w:type="paragraph" w:styleId="BalloonText">
    <w:name w:val="Balloon Text"/>
    <w:basedOn w:val="Normal"/>
    <w:link w:val="BalloonTextChar"/>
    <w:uiPriority w:val="99"/>
    <w:semiHidden/>
    <w:unhideWhenUsed/>
    <w:rsid w:val="00757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3744564">
          <w:marLeft w:val="0"/>
          <w:marRight w:val="0"/>
          <w:marTop w:val="0"/>
          <w:marBottom w:val="0"/>
          <w:divBdr>
            <w:top w:val="none" w:sz="0" w:space="0" w:color="auto"/>
            <w:left w:val="none" w:sz="0" w:space="0" w:color="auto"/>
            <w:bottom w:val="none" w:sz="0" w:space="0" w:color="auto"/>
            <w:right w:val="none" w:sz="0" w:space="0" w:color="auto"/>
          </w:divBdr>
        </w:div>
        <w:div w:id="741103946">
          <w:marLeft w:val="0"/>
          <w:marRight w:val="0"/>
          <w:marTop w:val="300"/>
          <w:marBottom w:val="300"/>
          <w:divBdr>
            <w:top w:val="none" w:sz="0" w:space="0" w:color="auto"/>
            <w:left w:val="none" w:sz="0" w:space="0" w:color="auto"/>
            <w:bottom w:val="none" w:sz="0" w:space="0" w:color="auto"/>
            <w:right w:val="none" w:sz="0" w:space="0" w:color="auto"/>
          </w:divBdr>
          <w:divsChild>
            <w:div w:id="133447612">
              <w:marLeft w:val="0"/>
              <w:marRight w:val="0"/>
              <w:marTop w:val="0"/>
              <w:marBottom w:val="0"/>
              <w:divBdr>
                <w:top w:val="none" w:sz="0" w:space="0" w:color="auto"/>
                <w:left w:val="none" w:sz="0" w:space="0" w:color="auto"/>
                <w:bottom w:val="none" w:sz="0" w:space="0" w:color="auto"/>
                <w:right w:val="none" w:sz="0" w:space="0" w:color="auto"/>
              </w:divBdr>
              <w:divsChild>
                <w:div w:id="1461874302">
                  <w:marLeft w:val="0"/>
                  <w:marRight w:val="0"/>
                  <w:marTop w:val="0"/>
                  <w:marBottom w:val="0"/>
                  <w:divBdr>
                    <w:top w:val="none" w:sz="0" w:space="0" w:color="auto"/>
                    <w:left w:val="none" w:sz="0" w:space="0" w:color="auto"/>
                    <w:bottom w:val="none" w:sz="0" w:space="0" w:color="auto"/>
                    <w:right w:val="none" w:sz="0" w:space="0" w:color="auto"/>
                  </w:divBdr>
                  <w:divsChild>
                    <w:div w:id="713844648">
                      <w:marLeft w:val="0"/>
                      <w:marRight w:val="0"/>
                      <w:marTop w:val="0"/>
                      <w:marBottom w:val="0"/>
                      <w:divBdr>
                        <w:top w:val="none" w:sz="0" w:space="0" w:color="auto"/>
                        <w:left w:val="none" w:sz="0" w:space="0" w:color="auto"/>
                        <w:bottom w:val="none" w:sz="0" w:space="0" w:color="auto"/>
                        <w:right w:val="none" w:sz="0" w:space="0" w:color="auto"/>
                      </w:divBdr>
                      <w:divsChild>
                        <w:div w:id="1153256264">
                          <w:marLeft w:val="0"/>
                          <w:marRight w:val="0"/>
                          <w:marTop w:val="0"/>
                          <w:marBottom w:val="0"/>
                          <w:divBdr>
                            <w:top w:val="none" w:sz="0" w:space="0" w:color="auto"/>
                            <w:left w:val="none" w:sz="0" w:space="0" w:color="auto"/>
                            <w:bottom w:val="none" w:sz="0" w:space="0" w:color="auto"/>
                            <w:right w:val="none" w:sz="0" w:space="0" w:color="auto"/>
                          </w:divBdr>
                          <w:divsChild>
                            <w:div w:id="1035426440">
                              <w:marLeft w:val="0"/>
                              <w:marRight w:val="0"/>
                              <w:marTop w:val="0"/>
                              <w:marBottom w:val="0"/>
                              <w:divBdr>
                                <w:top w:val="none" w:sz="0" w:space="0" w:color="auto"/>
                                <w:left w:val="none" w:sz="0" w:space="0" w:color="auto"/>
                                <w:bottom w:val="none" w:sz="0" w:space="0" w:color="auto"/>
                                <w:right w:val="none" w:sz="0" w:space="0" w:color="auto"/>
                              </w:divBdr>
                              <w:divsChild>
                                <w:div w:id="48648112">
                                  <w:marLeft w:val="0"/>
                                  <w:marRight w:val="0"/>
                                  <w:marTop w:val="0"/>
                                  <w:marBottom w:val="0"/>
                                  <w:divBdr>
                                    <w:top w:val="none" w:sz="0" w:space="0" w:color="auto"/>
                                    <w:left w:val="none" w:sz="0" w:space="0" w:color="auto"/>
                                    <w:bottom w:val="none" w:sz="0" w:space="0" w:color="auto"/>
                                    <w:right w:val="none" w:sz="0" w:space="0" w:color="auto"/>
                                  </w:divBdr>
                                  <w:divsChild>
                                    <w:div w:id="788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19832">
                      <w:marLeft w:val="0"/>
                      <w:marRight w:val="0"/>
                      <w:marTop w:val="0"/>
                      <w:marBottom w:val="0"/>
                      <w:divBdr>
                        <w:top w:val="none" w:sz="0" w:space="0" w:color="auto"/>
                        <w:left w:val="none" w:sz="0" w:space="0" w:color="auto"/>
                        <w:bottom w:val="none" w:sz="0" w:space="0" w:color="auto"/>
                        <w:right w:val="none" w:sz="0" w:space="0" w:color="auto"/>
                      </w:divBdr>
                      <w:divsChild>
                        <w:div w:id="1522545197">
                          <w:marLeft w:val="0"/>
                          <w:marRight w:val="0"/>
                          <w:marTop w:val="0"/>
                          <w:marBottom w:val="0"/>
                          <w:divBdr>
                            <w:top w:val="none" w:sz="0" w:space="0" w:color="auto"/>
                            <w:left w:val="none" w:sz="0" w:space="0" w:color="auto"/>
                            <w:bottom w:val="none" w:sz="0" w:space="0" w:color="auto"/>
                            <w:right w:val="none" w:sz="0" w:space="0" w:color="auto"/>
                          </w:divBdr>
                          <w:divsChild>
                            <w:div w:id="477839650">
                              <w:marLeft w:val="0"/>
                              <w:marRight w:val="0"/>
                              <w:marTop w:val="0"/>
                              <w:marBottom w:val="0"/>
                              <w:divBdr>
                                <w:top w:val="none" w:sz="0" w:space="0" w:color="auto"/>
                                <w:left w:val="none" w:sz="0" w:space="0" w:color="auto"/>
                                <w:bottom w:val="none" w:sz="0" w:space="0" w:color="auto"/>
                                <w:right w:val="none" w:sz="0" w:space="0" w:color="auto"/>
                              </w:divBdr>
                              <w:divsChild>
                                <w:div w:id="660427462">
                                  <w:marLeft w:val="0"/>
                                  <w:marRight w:val="0"/>
                                  <w:marTop w:val="0"/>
                                  <w:marBottom w:val="0"/>
                                  <w:divBdr>
                                    <w:top w:val="none" w:sz="0" w:space="0" w:color="auto"/>
                                    <w:left w:val="none" w:sz="0" w:space="0" w:color="auto"/>
                                    <w:bottom w:val="none" w:sz="0" w:space="0" w:color="auto"/>
                                    <w:right w:val="none" w:sz="0" w:space="0" w:color="auto"/>
                                  </w:divBdr>
                                  <w:divsChild>
                                    <w:div w:id="7694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6176">
                      <w:marLeft w:val="0"/>
                      <w:marRight w:val="0"/>
                      <w:marTop w:val="0"/>
                      <w:marBottom w:val="0"/>
                      <w:divBdr>
                        <w:top w:val="none" w:sz="0" w:space="0" w:color="auto"/>
                        <w:left w:val="none" w:sz="0" w:space="0" w:color="auto"/>
                        <w:bottom w:val="none" w:sz="0" w:space="0" w:color="auto"/>
                        <w:right w:val="none" w:sz="0" w:space="0" w:color="auto"/>
                      </w:divBdr>
                      <w:divsChild>
                        <w:div w:id="2027168138">
                          <w:marLeft w:val="0"/>
                          <w:marRight w:val="0"/>
                          <w:marTop w:val="0"/>
                          <w:marBottom w:val="0"/>
                          <w:divBdr>
                            <w:top w:val="none" w:sz="0" w:space="0" w:color="auto"/>
                            <w:left w:val="none" w:sz="0" w:space="0" w:color="auto"/>
                            <w:bottom w:val="none" w:sz="0" w:space="0" w:color="auto"/>
                            <w:right w:val="none" w:sz="0" w:space="0" w:color="auto"/>
                          </w:divBdr>
                          <w:divsChild>
                            <w:div w:id="126318180">
                              <w:marLeft w:val="0"/>
                              <w:marRight w:val="0"/>
                              <w:marTop w:val="0"/>
                              <w:marBottom w:val="0"/>
                              <w:divBdr>
                                <w:top w:val="none" w:sz="0" w:space="0" w:color="auto"/>
                                <w:left w:val="none" w:sz="0" w:space="0" w:color="auto"/>
                                <w:bottom w:val="none" w:sz="0" w:space="0" w:color="auto"/>
                                <w:right w:val="none" w:sz="0" w:space="0" w:color="auto"/>
                              </w:divBdr>
                              <w:divsChild>
                                <w:div w:id="1109815884">
                                  <w:marLeft w:val="0"/>
                                  <w:marRight w:val="0"/>
                                  <w:marTop w:val="0"/>
                                  <w:marBottom w:val="0"/>
                                  <w:divBdr>
                                    <w:top w:val="none" w:sz="0" w:space="0" w:color="auto"/>
                                    <w:left w:val="none" w:sz="0" w:space="0" w:color="auto"/>
                                    <w:bottom w:val="none" w:sz="0" w:space="0" w:color="auto"/>
                                    <w:right w:val="none" w:sz="0" w:space="0" w:color="auto"/>
                                  </w:divBdr>
                                  <w:divsChild>
                                    <w:div w:id="596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79790">
                      <w:marLeft w:val="0"/>
                      <w:marRight w:val="0"/>
                      <w:marTop w:val="0"/>
                      <w:marBottom w:val="0"/>
                      <w:divBdr>
                        <w:top w:val="none" w:sz="0" w:space="0" w:color="auto"/>
                        <w:left w:val="none" w:sz="0" w:space="0" w:color="auto"/>
                        <w:bottom w:val="none" w:sz="0" w:space="0" w:color="auto"/>
                        <w:right w:val="none" w:sz="0" w:space="0" w:color="auto"/>
                      </w:divBdr>
                      <w:divsChild>
                        <w:div w:id="1340084906">
                          <w:marLeft w:val="0"/>
                          <w:marRight w:val="0"/>
                          <w:marTop w:val="0"/>
                          <w:marBottom w:val="0"/>
                          <w:divBdr>
                            <w:top w:val="none" w:sz="0" w:space="0" w:color="auto"/>
                            <w:left w:val="none" w:sz="0" w:space="0" w:color="auto"/>
                            <w:bottom w:val="none" w:sz="0" w:space="0" w:color="auto"/>
                            <w:right w:val="none" w:sz="0" w:space="0" w:color="auto"/>
                          </w:divBdr>
                          <w:divsChild>
                            <w:div w:id="8361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8104">
          <w:marLeft w:val="0"/>
          <w:marRight w:val="0"/>
          <w:marTop w:val="0"/>
          <w:marBottom w:val="0"/>
          <w:divBdr>
            <w:top w:val="none" w:sz="0" w:space="0" w:color="auto"/>
            <w:left w:val="none" w:sz="0" w:space="0" w:color="auto"/>
            <w:bottom w:val="none" w:sz="0" w:space="0" w:color="auto"/>
            <w:right w:val="none" w:sz="0" w:space="0" w:color="auto"/>
          </w:divBdr>
          <w:divsChild>
            <w:div w:id="468324663">
              <w:marLeft w:val="0"/>
              <w:marRight w:val="0"/>
              <w:marTop w:val="0"/>
              <w:marBottom w:val="0"/>
              <w:divBdr>
                <w:top w:val="none" w:sz="0" w:space="0" w:color="auto"/>
                <w:left w:val="none" w:sz="0" w:space="0" w:color="auto"/>
                <w:bottom w:val="none" w:sz="0" w:space="0" w:color="auto"/>
                <w:right w:val="none" w:sz="0" w:space="0" w:color="auto"/>
              </w:divBdr>
            </w:div>
            <w:div w:id="1406950997">
              <w:marLeft w:val="0"/>
              <w:marRight w:val="0"/>
              <w:marTop w:val="0"/>
              <w:marBottom w:val="0"/>
              <w:divBdr>
                <w:top w:val="none" w:sz="0" w:space="0" w:color="auto"/>
                <w:left w:val="none" w:sz="0" w:space="0" w:color="auto"/>
                <w:bottom w:val="none" w:sz="0" w:space="0" w:color="auto"/>
                <w:right w:val="none" w:sz="0" w:space="0" w:color="auto"/>
              </w:divBdr>
              <w:divsChild>
                <w:div w:id="49813575">
                  <w:marLeft w:val="0"/>
                  <w:marRight w:val="0"/>
                  <w:marTop w:val="0"/>
                  <w:marBottom w:val="0"/>
                  <w:divBdr>
                    <w:top w:val="none" w:sz="0" w:space="0" w:color="auto"/>
                    <w:left w:val="none" w:sz="0" w:space="0" w:color="auto"/>
                    <w:bottom w:val="none" w:sz="0" w:space="0" w:color="auto"/>
                    <w:right w:val="none" w:sz="0" w:space="0" w:color="auto"/>
                  </w:divBdr>
                </w:div>
                <w:div w:id="2017950973">
                  <w:marLeft w:val="0"/>
                  <w:marRight w:val="0"/>
                  <w:marTop w:val="0"/>
                  <w:marBottom w:val="0"/>
                  <w:divBdr>
                    <w:top w:val="none" w:sz="0" w:space="0" w:color="auto"/>
                    <w:left w:val="none" w:sz="0" w:space="0" w:color="auto"/>
                    <w:bottom w:val="none" w:sz="0" w:space="0" w:color="auto"/>
                    <w:right w:val="none" w:sz="0" w:space="0" w:color="auto"/>
                  </w:divBdr>
                </w:div>
                <w:div w:id="716513945">
                  <w:marLeft w:val="0"/>
                  <w:marRight w:val="0"/>
                  <w:marTop w:val="0"/>
                  <w:marBottom w:val="0"/>
                  <w:divBdr>
                    <w:top w:val="none" w:sz="0" w:space="0" w:color="auto"/>
                    <w:left w:val="none" w:sz="0" w:space="0" w:color="auto"/>
                    <w:bottom w:val="none" w:sz="0" w:space="0" w:color="auto"/>
                    <w:right w:val="none" w:sz="0" w:space="0" w:color="auto"/>
                  </w:divBdr>
                </w:div>
                <w:div w:id="1576013273">
                  <w:marLeft w:val="0"/>
                  <w:marRight w:val="0"/>
                  <w:marTop w:val="0"/>
                  <w:marBottom w:val="0"/>
                  <w:divBdr>
                    <w:top w:val="none" w:sz="0" w:space="0" w:color="auto"/>
                    <w:left w:val="none" w:sz="0" w:space="0" w:color="auto"/>
                    <w:bottom w:val="none" w:sz="0" w:space="0" w:color="auto"/>
                    <w:right w:val="none" w:sz="0" w:space="0" w:color="auto"/>
                  </w:divBdr>
                </w:div>
                <w:div w:id="1560172510">
                  <w:marLeft w:val="0"/>
                  <w:marRight w:val="0"/>
                  <w:marTop w:val="0"/>
                  <w:marBottom w:val="0"/>
                  <w:divBdr>
                    <w:top w:val="none" w:sz="0" w:space="0" w:color="auto"/>
                    <w:left w:val="none" w:sz="0" w:space="0" w:color="auto"/>
                    <w:bottom w:val="none" w:sz="0" w:space="0" w:color="auto"/>
                    <w:right w:val="none" w:sz="0" w:space="0" w:color="auto"/>
                  </w:divBdr>
                </w:div>
                <w:div w:id="1953586934">
                  <w:marLeft w:val="0"/>
                  <w:marRight w:val="0"/>
                  <w:marTop w:val="0"/>
                  <w:marBottom w:val="0"/>
                  <w:divBdr>
                    <w:top w:val="none" w:sz="0" w:space="0" w:color="auto"/>
                    <w:left w:val="none" w:sz="0" w:space="0" w:color="auto"/>
                    <w:bottom w:val="none" w:sz="0" w:space="0" w:color="auto"/>
                    <w:right w:val="none" w:sz="0" w:space="0" w:color="auto"/>
                  </w:divBdr>
                </w:div>
                <w:div w:id="564487159">
                  <w:marLeft w:val="0"/>
                  <w:marRight w:val="0"/>
                  <w:marTop w:val="0"/>
                  <w:marBottom w:val="0"/>
                  <w:divBdr>
                    <w:top w:val="none" w:sz="0" w:space="0" w:color="auto"/>
                    <w:left w:val="none" w:sz="0" w:space="0" w:color="auto"/>
                    <w:bottom w:val="none" w:sz="0" w:space="0" w:color="auto"/>
                    <w:right w:val="none" w:sz="0" w:space="0" w:color="auto"/>
                  </w:divBdr>
                </w:div>
                <w:div w:id="611322839">
                  <w:marLeft w:val="0"/>
                  <w:marRight w:val="0"/>
                  <w:marTop w:val="0"/>
                  <w:marBottom w:val="0"/>
                  <w:divBdr>
                    <w:top w:val="none" w:sz="0" w:space="0" w:color="auto"/>
                    <w:left w:val="none" w:sz="0" w:space="0" w:color="auto"/>
                    <w:bottom w:val="none" w:sz="0" w:space="0" w:color="auto"/>
                    <w:right w:val="none" w:sz="0" w:space="0" w:color="auto"/>
                  </w:divBdr>
                </w:div>
                <w:div w:id="1232958623">
                  <w:marLeft w:val="0"/>
                  <w:marRight w:val="0"/>
                  <w:marTop w:val="0"/>
                  <w:marBottom w:val="0"/>
                  <w:divBdr>
                    <w:top w:val="none" w:sz="0" w:space="0" w:color="auto"/>
                    <w:left w:val="none" w:sz="0" w:space="0" w:color="auto"/>
                    <w:bottom w:val="none" w:sz="0" w:space="0" w:color="auto"/>
                    <w:right w:val="none" w:sz="0" w:space="0" w:color="auto"/>
                  </w:divBdr>
                </w:div>
                <w:div w:id="453671979">
                  <w:marLeft w:val="0"/>
                  <w:marRight w:val="0"/>
                  <w:marTop w:val="0"/>
                  <w:marBottom w:val="0"/>
                  <w:divBdr>
                    <w:top w:val="none" w:sz="0" w:space="0" w:color="auto"/>
                    <w:left w:val="none" w:sz="0" w:space="0" w:color="auto"/>
                    <w:bottom w:val="none" w:sz="0" w:space="0" w:color="auto"/>
                    <w:right w:val="none" w:sz="0" w:space="0" w:color="auto"/>
                  </w:divBdr>
                </w:div>
                <w:div w:id="629746629">
                  <w:marLeft w:val="0"/>
                  <w:marRight w:val="0"/>
                  <w:marTop w:val="0"/>
                  <w:marBottom w:val="0"/>
                  <w:divBdr>
                    <w:top w:val="none" w:sz="0" w:space="0" w:color="auto"/>
                    <w:left w:val="none" w:sz="0" w:space="0" w:color="auto"/>
                    <w:bottom w:val="none" w:sz="0" w:space="0" w:color="auto"/>
                    <w:right w:val="none" w:sz="0" w:space="0" w:color="auto"/>
                  </w:divBdr>
                </w:div>
                <w:div w:id="718748257">
                  <w:marLeft w:val="0"/>
                  <w:marRight w:val="0"/>
                  <w:marTop w:val="0"/>
                  <w:marBottom w:val="0"/>
                  <w:divBdr>
                    <w:top w:val="none" w:sz="0" w:space="0" w:color="auto"/>
                    <w:left w:val="none" w:sz="0" w:space="0" w:color="auto"/>
                    <w:bottom w:val="none" w:sz="0" w:space="0" w:color="auto"/>
                    <w:right w:val="none" w:sz="0" w:space="0" w:color="auto"/>
                  </w:divBdr>
                </w:div>
                <w:div w:id="674185433">
                  <w:marLeft w:val="0"/>
                  <w:marRight w:val="0"/>
                  <w:marTop w:val="0"/>
                  <w:marBottom w:val="0"/>
                  <w:divBdr>
                    <w:top w:val="none" w:sz="0" w:space="0" w:color="auto"/>
                    <w:left w:val="none" w:sz="0" w:space="0" w:color="auto"/>
                    <w:bottom w:val="none" w:sz="0" w:space="0" w:color="auto"/>
                    <w:right w:val="none" w:sz="0" w:space="0" w:color="auto"/>
                  </w:divBdr>
                </w:div>
                <w:div w:id="1746686097">
                  <w:marLeft w:val="0"/>
                  <w:marRight w:val="0"/>
                  <w:marTop w:val="0"/>
                  <w:marBottom w:val="0"/>
                  <w:divBdr>
                    <w:top w:val="none" w:sz="0" w:space="0" w:color="auto"/>
                    <w:left w:val="none" w:sz="0" w:space="0" w:color="auto"/>
                    <w:bottom w:val="none" w:sz="0" w:space="0" w:color="auto"/>
                    <w:right w:val="none" w:sz="0" w:space="0" w:color="auto"/>
                  </w:divBdr>
                </w:div>
                <w:div w:id="2106732704">
                  <w:marLeft w:val="0"/>
                  <w:marRight w:val="0"/>
                  <w:marTop w:val="0"/>
                  <w:marBottom w:val="0"/>
                  <w:divBdr>
                    <w:top w:val="none" w:sz="0" w:space="0" w:color="auto"/>
                    <w:left w:val="none" w:sz="0" w:space="0" w:color="auto"/>
                    <w:bottom w:val="none" w:sz="0" w:space="0" w:color="auto"/>
                    <w:right w:val="none" w:sz="0" w:space="0" w:color="auto"/>
                  </w:divBdr>
                </w:div>
                <w:div w:id="160239233">
                  <w:marLeft w:val="0"/>
                  <w:marRight w:val="0"/>
                  <w:marTop w:val="0"/>
                  <w:marBottom w:val="0"/>
                  <w:divBdr>
                    <w:top w:val="none" w:sz="0" w:space="0" w:color="auto"/>
                    <w:left w:val="none" w:sz="0" w:space="0" w:color="auto"/>
                    <w:bottom w:val="none" w:sz="0" w:space="0" w:color="auto"/>
                    <w:right w:val="none" w:sz="0" w:space="0" w:color="auto"/>
                  </w:divBdr>
                </w:div>
                <w:div w:id="36706332">
                  <w:marLeft w:val="0"/>
                  <w:marRight w:val="0"/>
                  <w:marTop w:val="0"/>
                  <w:marBottom w:val="0"/>
                  <w:divBdr>
                    <w:top w:val="none" w:sz="0" w:space="0" w:color="auto"/>
                    <w:left w:val="none" w:sz="0" w:space="0" w:color="auto"/>
                    <w:bottom w:val="none" w:sz="0" w:space="0" w:color="auto"/>
                    <w:right w:val="none" w:sz="0" w:space="0" w:color="auto"/>
                  </w:divBdr>
                </w:div>
                <w:div w:id="196744611">
                  <w:marLeft w:val="0"/>
                  <w:marRight w:val="0"/>
                  <w:marTop w:val="0"/>
                  <w:marBottom w:val="0"/>
                  <w:divBdr>
                    <w:top w:val="none" w:sz="0" w:space="0" w:color="auto"/>
                    <w:left w:val="none" w:sz="0" w:space="0" w:color="auto"/>
                    <w:bottom w:val="none" w:sz="0" w:space="0" w:color="auto"/>
                    <w:right w:val="none" w:sz="0" w:space="0" w:color="auto"/>
                  </w:divBdr>
                </w:div>
                <w:div w:id="795299162">
                  <w:marLeft w:val="0"/>
                  <w:marRight w:val="0"/>
                  <w:marTop w:val="0"/>
                  <w:marBottom w:val="0"/>
                  <w:divBdr>
                    <w:top w:val="none" w:sz="0" w:space="0" w:color="auto"/>
                    <w:left w:val="none" w:sz="0" w:space="0" w:color="auto"/>
                    <w:bottom w:val="none" w:sz="0" w:space="0" w:color="auto"/>
                    <w:right w:val="none" w:sz="0" w:space="0" w:color="auto"/>
                  </w:divBdr>
                </w:div>
                <w:div w:id="470750222">
                  <w:marLeft w:val="0"/>
                  <w:marRight w:val="0"/>
                  <w:marTop w:val="0"/>
                  <w:marBottom w:val="0"/>
                  <w:divBdr>
                    <w:top w:val="none" w:sz="0" w:space="0" w:color="auto"/>
                    <w:left w:val="none" w:sz="0" w:space="0" w:color="auto"/>
                    <w:bottom w:val="none" w:sz="0" w:space="0" w:color="auto"/>
                    <w:right w:val="none" w:sz="0" w:space="0" w:color="auto"/>
                  </w:divBdr>
                </w:div>
                <w:div w:id="1787460590">
                  <w:marLeft w:val="0"/>
                  <w:marRight w:val="0"/>
                  <w:marTop w:val="0"/>
                  <w:marBottom w:val="0"/>
                  <w:divBdr>
                    <w:top w:val="none" w:sz="0" w:space="0" w:color="auto"/>
                    <w:left w:val="none" w:sz="0" w:space="0" w:color="auto"/>
                    <w:bottom w:val="none" w:sz="0" w:space="0" w:color="auto"/>
                    <w:right w:val="none" w:sz="0" w:space="0" w:color="auto"/>
                  </w:divBdr>
                </w:div>
                <w:div w:id="119030244">
                  <w:marLeft w:val="0"/>
                  <w:marRight w:val="0"/>
                  <w:marTop w:val="0"/>
                  <w:marBottom w:val="0"/>
                  <w:divBdr>
                    <w:top w:val="none" w:sz="0" w:space="0" w:color="auto"/>
                    <w:left w:val="none" w:sz="0" w:space="0" w:color="auto"/>
                    <w:bottom w:val="none" w:sz="0" w:space="0" w:color="auto"/>
                    <w:right w:val="none" w:sz="0" w:space="0" w:color="auto"/>
                  </w:divBdr>
                </w:div>
                <w:div w:id="1361779167">
                  <w:marLeft w:val="0"/>
                  <w:marRight w:val="0"/>
                  <w:marTop w:val="0"/>
                  <w:marBottom w:val="0"/>
                  <w:divBdr>
                    <w:top w:val="none" w:sz="0" w:space="0" w:color="auto"/>
                    <w:left w:val="none" w:sz="0" w:space="0" w:color="auto"/>
                    <w:bottom w:val="none" w:sz="0" w:space="0" w:color="auto"/>
                    <w:right w:val="none" w:sz="0" w:space="0" w:color="auto"/>
                  </w:divBdr>
                </w:div>
                <w:div w:id="423111199">
                  <w:marLeft w:val="0"/>
                  <w:marRight w:val="0"/>
                  <w:marTop w:val="0"/>
                  <w:marBottom w:val="0"/>
                  <w:divBdr>
                    <w:top w:val="none" w:sz="0" w:space="0" w:color="auto"/>
                    <w:left w:val="none" w:sz="0" w:space="0" w:color="auto"/>
                    <w:bottom w:val="none" w:sz="0" w:space="0" w:color="auto"/>
                    <w:right w:val="none" w:sz="0" w:space="0" w:color="auto"/>
                  </w:divBdr>
                </w:div>
                <w:div w:id="154760929">
                  <w:marLeft w:val="0"/>
                  <w:marRight w:val="0"/>
                  <w:marTop w:val="0"/>
                  <w:marBottom w:val="0"/>
                  <w:divBdr>
                    <w:top w:val="none" w:sz="0" w:space="0" w:color="auto"/>
                    <w:left w:val="none" w:sz="0" w:space="0" w:color="auto"/>
                    <w:bottom w:val="none" w:sz="0" w:space="0" w:color="auto"/>
                    <w:right w:val="none" w:sz="0" w:space="0" w:color="auto"/>
                  </w:divBdr>
                </w:div>
                <w:div w:id="1080326605">
                  <w:marLeft w:val="0"/>
                  <w:marRight w:val="0"/>
                  <w:marTop w:val="0"/>
                  <w:marBottom w:val="0"/>
                  <w:divBdr>
                    <w:top w:val="none" w:sz="0" w:space="0" w:color="auto"/>
                    <w:left w:val="none" w:sz="0" w:space="0" w:color="auto"/>
                    <w:bottom w:val="none" w:sz="0" w:space="0" w:color="auto"/>
                    <w:right w:val="none" w:sz="0" w:space="0" w:color="auto"/>
                  </w:divBdr>
                </w:div>
                <w:div w:id="1740441649">
                  <w:marLeft w:val="0"/>
                  <w:marRight w:val="0"/>
                  <w:marTop w:val="0"/>
                  <w:marBottom w:val="0"/>
                  <w:divBdr>
                    <w:top w:val="none" w:sz="0" w:space="0" w:color="auto"/>
                    <w:left w:val="none" w:sz="0" w:space="0" w:color="auto"/>
                    <w:bottom w:val="none" w:sz="0" w:space="0" w:color="auto"/>
                    <w:right w:val="none" w:sz="0" w:space="0" w:color="auto"/>
                  </w:divBdr>
                </w:div>
                <w:div w:id="992484937">
                  <w:marLeft w:val="0"/>
                  <w:marRight w:val="0"/>
                  <w:marTop w:val="0"/>
                  <w:marBottom w:val="0"/>
                  <w:divBdr>
                    <w:top w:val="none" w:sz="0" w:space="0" w:color="auto"/>
                    <w:left w:val="none" w:sz="0" w:space="0" w:color="auto"/>
                    <w:bottom w:val="none" w:sz="0" w:space="0" w:color="auto"/>
                    <w:right w:val="none" w:sz="0" w:space="0" w:color="auto"/>
                  </w:divBdr>
                </w:div>
                <w:div w:id="1897206014">
                  <w:marLeft w:val="0"/>
                  <w:marRight w:val="0"/>
                  <w:marTop w:val="0"/>
                  <w:marBottom w:val="0"/>
                  <w:divBdr>
                    <w:top w:val="none" w:sz="0" w:space="0" w:color="auto"/>
                    <w:left w:val="none" w:sz="0" w:space="0" w:color="auto"/>
                    <w:bottom w:val="none" w:sz="0" w:space="0" w:color="auto"/>
                    <w:right w:val="none" w:sz="0" w:space="0" w:color="auto"/>
                  </w:divBdr>
                </w:div>
                <w:div w:id="1881625529">
                  <w:marLeft w:val="0"/>
                  <w:marRight w:val="0"/>
                  <w:marTop w:val="0"/>
                  <w:marBottom w:val="0"/>
                  <w:divBdr>
                    <w:top w:val="none" w:sz="0" w:space="0" w:color="auto"/>
                    <w:left w:val="none" w:sz="0" w:space="0" w:color="auto"/>
                    <w:bottom w:val="none" w:sz="0" w:space="0" w:color="auto"/>
                    <w:right w:val="none" w:sz="0" w:space="0" w:color="auto"/>
                  </w:divBdr>
                </w:div>
                <w:div w:id="1924558641">
                  <w:marLeft w:val="0"/>
                  <w:marRight w:val="0"/>
                  <w:marTop w:val="0"/>
                  <w:marBottom w:val="0"/>
                  <w:divBdr>
                    <w:top w:val="none" w:sz="0" w:space="0" w:color="auto"/>
                    <w:left w:val="none" w:sz="0" w:space="0" w:color="auto"/>
                    <w:bottom w:val="none" w:sz="0" w:space="0" w:color="auto"/>
                    <w:right w:val="none" w:sz="0" w:space="0" w:color="auto"/>
                  </w:divBdr>
                </w:div>
                <w:div w:id="1152521497">
                  <w:marLeft w:val="0"/>
                  <w:marRight w:val="0"/>
                  <w:marTop w:val="0"/>
                  <w:marBottom w:val="0"/>
                  <w:divBdr>
                    <w:top w:val="none" w:sz="0" w:space="0" w:color="auto"/>
                    <w:left w:val="none" w:sz="0" w:space="0" w:color="auto"/>
                    <w:bottom w:val="none" w:sz="0" w:space="0" w:color="auto"/>
                    <w:right w:val="none" w:sz="0" w:space="0" w:color="auto"/>
                  </w:divBdr>
                </w:div>
                <w:div w:id="1657613913">
                  <w:marLeft w:val="0"/>
                  <w:marRight w:val="0"/>
                  <w:marTop w:val="0"/>
                  <w:marBottom w:val="0"/>
                  <w:divBdr>
                    <w:top w:val="none" w:sz="0" w:space="0" w:color="auto"/>
                    <w:left w:val="none" w:sz="0" w:space="0" w:color="auto"/>
                    <w:bottom w:val="none" w:sz="0" w:space="0" w:color="auto"/>
                    <w:right w:val="none" w:sz="0" w:space="0" w:color="auto"/>
                  </w:divBdr>
                </w:div>
                <w:div w:id="690453093">
                  <w:marLeft w:val="0"/>
                  <w:marRight w:val="0"/>
                  <w:marTop w:val="0"/>
                  <w:marBottom w:val="0"/>
                  <w:divBdr>
                    <w:top w:val="none" w:sz="0" w:space="0" w:color="auto"/>
                    <w:left w:val="none" w:sz="0" w:space="0" w:color="auto"/>
                    <w:bottom w:val="none" w:sz="0" w:space="0" w:color="auto"/>
                    <w:right w:val="none" w:sz="0" w:space="0" w:color="auto"/>
                  </w:divBdr>
                </w:div>
                <w:div w:id="311953689">
                  <w:marLeft w:val="0"/>
                  <w:marRight w:val="0"/>
                  <w:marTop w:val="0"/>
                  <w:marBottom w:val="0"/>
                  <w:divBdr>
                    <w:top w:val="none" w:sz="0" w:space="0" w:color="auto"/>
                    <w:left w:val="none" w:sz="0" w:space="0" w:color="auto"/>
                    <w:bottom w:val="none" w:sz="0" w:space="0" w:color="auto"/>
                    <w:right w:val="none" w:sz="0" w:space="0" w:color="auto"/>
                  </w:divBdr>
                </w:div>
                <w:div w:id="499732392">
                  <w:marLeft w:val="0"/>
                  <w:marRight w:val="0"/>
                  <w:marTop w:val="0"/>
                  <w:marBottom w:val="0"/>
                  <w:divBdr>
                    <w:top w:val="none" w:sz="0" w:space="0" w:color="auto"/>
                    <w:left w:val="none" w:sz="0" w:space="0" w:color="auto"/>
                    <w:bottom w:val="none" w:sz="0" w:space="0" w:color="auto"/>
                    <w:right w:val="none" w:sz="0" w:space="0" w:color="auto"/>
                  </w:divBdr>
                </w:div>
                <w:div w:id="1833254408">
                  <w:marLeft w:val="0"/>
                  <w:marRight w:val="0"/>
                  <w:marTop w:val="0"/>
                  <w:marBottom w:val="0"/>
                  <w:divBdr>
                    <w:top w:val="none" w:sz="0" w:space="0" w:color="auto"/>
                    <w:left w:val="none" w:sz="0" w:space="0" w:color="auto"/>
                    <w:bottom w:val="none" w:sz="0" w:space="0" w:color="auto"/>
                    <w:right w:val="none" w:sz="0" w:space="0" w:color="auto"/>
                  </w:divBdr>
                </w:div>
                <w:div w:id="1612280197">
                  <w:marLeft w:val="0"/>
                  <w:marRight w:val="0"/>
                  <w:marTop w:val="0"/>
                  <w:marBottom w:val="0"/>
                  <w:divBdr>
                    <w:top w:val="none" w:sz="0" w:space="0" w:color="auto"/>
                    <w:left w:val="none" w:sz="0" w:space="0" w:color="auto"/>
                    <w:bottom w:val="none" w:sz="0" w:space="0" w:color="auto"/>
                    <w:right w:val="none" w:sz="0" w:space="0" w:color="auto"/>
                  </w:divBdr>
                </w:div>
                <w:div w:id="521668692">
                  <w:marLeft w:val="0"/>
                  <w:marRight w:val="0"/>
                  <w:marTop w:val="0"/>
                  <w:marBottom w:val="0"/>
                  <w:divBdr>
                    <w:top w:val="none" w:sz="0" w:space="0" w:color="auto"/>
                    <w:left w:val="none" w:sz="0" w:space="0" w:color="auto"/>
                    <w:bottom w:val="none" w:sz="0" w:space="0" w:color="auto"/>
                    <w:right w:val="none" w:sz="0" w:space="0" w:color="auto"/>
                  </w:divBdr>
                </w:div>
                <w:div w:id="2061320411">
                  <w:marLeft w:val="0"/>
                  <w:marRight w:val="0"/>
                  <w:marTop w:val="0"/>
                  <w:marBottom w:val="0"/>
                  <w:divBdr>
                    <w:top w:val="none" w:sz="0" w:space="0" w:color="auto"/>
                    <w:left w:val="none" w:sz="0" w:space="0" w:color="auto"/>
                    <w:bottom w:val="none" w:sz="0" w:space="0" w:color="auto"/>
                    <w:right w:val="none" w:sz="0" w:space="0" w:color="auto"/>
                  </w:divBdr>
                </w:div>
                <w:div w:id="686097484">
                  <w:marLeft w:val="0"/>
                  <w:marRight w:val="0"/>
                  <w:marTop w:val="0"/>
                  <w:marBottom w:val="0"/>
                  <w:divBdr>
                    <w:top w:val="none" w:sz="0" w:space="0" w:color="auto"/>
                    <w:left w:val="none" w:sz="0" w:space="0" w:color="auto"/>
                    <w:bottom w:val="none" w:sz="0" w:space="0" w:color="auto"/>
                    <w:right w:val="none" w:sz="0" w:space="0" w:color="auto"/>
                  </w:divBdr>
                </w:div>
                <w:div w:id="1480926949">
                  <w:marLeft w:val="0"/>
                  <w:marRight w:val="0"/>
                  <w:marTop w:val="0"/>
                  <w:marBottom w:val="0"/>
                  <w:divBdr>
                    <w:top w:val="none" w:sz="0" w:space="0" w:color="auto"/>
                    <w:left w:val="none" w:sz="0" w:space="0" w:color="auto"/>
                    <w:bottom w:val="none" w:sz="0" w:space="0" w:color="auto"/>
                    <w:right w:val="none" w:sz="0" w:space="0" w:color="auto"/>
                  </w:divBdr>
                </w:div>
                <w:div w:id="624971833">
                  <w:marLeft w:val="0"/>
                  <w:marRight w:val="0"/>
                  <w:marTop w:val="0"/>
                  <w:marBottom w:val="0"/>
                  <w:divBdr>
                    <w:top w:val="none" w:sz="0" w:space="0" w:color="auto"/>
                    <w:left w:val="none" w:sz="0" w:space="0" w:color="auto"/>
                    <w:bottom w:val="none" w:sz="0" w:space="0" w:color="auto"/>
                    <w:right w:val="none" w:sz="0" w:space="0" w:color="auto"/>
                  </w:divBdr>
                </w:div>
                <w:div w:id="1281954005">
                  <w:marLeft w:val="0"/>
                  <w:marRight w:val="0"/>
                  <w:marTop w:val="0"/>
                  <w:marBottom w:val="0"/>
                  <w:divBdr>
                    <w:top w:val="none" w:sz="0" w:space="0" w:color="auto"/>
                    <w:left w:val="none" w:sz="0" w:space="0" w:color="auto"/>
                    <w:bottom w:val="none" w:sz="0" w:space="0" w:color="auto"/>
                    <w:right w:val="none" w:sz="0" w:space="0" w:color="auto"/>
                  </w:divBdr>
                </w:div>
                <w:div w:id="1117067596">
                  <w:marLeft w:val="0"/>
                  <w:marRight w:val="0"/>
                  <w:marTop w:val="0"/>
                  <w:marBottom w:val="0"/>
                  <w:divBdr>
                    <w:top w:val="none" w:sz="0" w:space="0" w:color="auto"/>
                    <w:left w:val="none" w:sz="0" w:space="0" w:color="auto"/>
                    <w:bottom w:val="none" w:sz="0" w:space="0" w:color="auto"/>
                    <w:right w:val="none" w:sz="0" w:space="0" w:color="auto"/>
                  </w:divBdr>
                </w:div>
                <w:div w:id="1981886055">
                  <w:marLeft w:val="0"/>
                  <w:marRight w:val="0"/>
                  <w:marTop w:val="0"/>
                  <w:marBottom w:val="0"/>
                  <w:divBdr>
                    <w:top w:val="none" w:sz="0" w:space="0" w:color="auto"/>
                    <w:left w:val="none" w:sz="0" w:space="0" w:color="auto"/>
                    <w:bottom w:val="none" w:sz="0" w:space="0" w:color="auto"/>
                    <w:right w:val="none" w:sz="0" w:space="0" w:color="auto"/>
                  </w:divBdr>
                </w:div>
                <w:div w:id="989335197">
                  <w:marLeft w:val="0"/>
                  <w:marRight w:val="0"/>
                  <w:marTop w:val="0"/>
                  <w:marBottom w:val="0"/>
                  <w:divBdr>
                    <w:top w:val="none" w:sz="0" w:space="0" w:color="auto"/>
                    <w:left w:val="none" w:sz="0" w:space="0" w:color="auto"/>
                    <w:bottom w:val="none" w:sz="0" w:space="0" w:color="auto"/>
                    <w:right w:val="none" w:sz="0" w:space="0" w:color="auto"/>
                  </w:divBdr>
                </w:div>
                <w:div w:id="824278330">
                  <w:marLeft w:val="0"/>
                  <w:marRight w:val="0"/>
                  <w:marTop w:val="0"/>
                  <w:marBottom w:val="0"/>
                  <w:divBdr>
                    <w:top w:val="none" w:sz="0" w:space="0" w:color="auto"/>
                    <w:left w:val="none" w:sz="0" w:space="0" w:color="auto"/>
                    <w:bottom w:val="none" w:sz="0" w:space="0" w:color="auto"/>
                    <w:right w:val="none" w:sz="0" w:space="0" w:color="auto"/>
                  </w:divBdr>
                </w:div>
                <w:div w:id="1069695034">
                  <w:marLeft w:val="0"/>
                  <w:marRight w:val="0"/>
                  <w:marTop w:val="0"/>
                  <w:marBottom w:val="0"/>
                  <w:divBdr>
                    <w:top w:val="none" w:sz="0" w:space="0" w:color="auto"/>
                    <w:left w:val="none" w:sz="0" w:space="0" w:color="auto"/>
                    <w:bottom w:val="none" w:sz="0" w:space="0" w:color="auto"/>
                    <w:right w:val="none" w:sz="0" w:space="0" w:color="auto"/>
                  </w:divBdr>
                </w:div>
                <w:div w:id="2081712063">
                  <w:marLeft w:val="0"/>
                  <w:marRight w:val="0"/>
                  <w:marTop w:val="0"/>
                  <w:marBottom w:val="0"/>
                  <w:divBdr>
                    <w:top w:val="none" w:sz="0" w:space="0" w:color="auto"/>
                    <w:left w:val="none" w:sz="0" w:space="0" w:color="auto"/>
                    <w:bottom w:val="none" w:sz="0" w:space="0" w:color="auto"/>
                    <w:right w:val="none" w:sz="0" w:space="0" w:color="auto"/>
                  </w:divBdr>
                </w:div>
                <w:div w:id="922103674">
                  <w:marLeft w:val="0"/>
                  <w:marRight w:val="0"/>
                  <w:marTop w:val="0"/>
                  <w:marBottom w:val="0"/>
                  <w:divBdr>
                    <w:top w:val="none" w:sz="0" w:space="0" w:color="auto"/>
                    <w:left w:val="none" w:sz="0" w:space="0" w:color="auto"/>
                    <w:bottom w:val="none" w:sz="0" w:space="0" w:color="auto"/>
                    <w:right w:val="none" w:sz="0" w:space="0" w:color="auto"/>
                  </w:divBdr>
                </w:div>
                <w:div w:id="1612938254">
                  <w:marLeft w:val="0"/>
                  <w:marRight w:val="0"/>
                  <w:marTop w:val="0"/>
                  <w:marBottom w:val="0"/>
                  <w:divBdr>
                    <w:top w:val="none" w:sz="0" w:space="0" w:color="auto"/>
                    <w:left w:val="none" w:sz="0" w:space="0" w:color="auto"/>
                    <w:bottom w:val="none" w:sz="0" w:space="0" w:color="auto"/>
                    <w:right w:val="none" w:sz="0" w:space="0" w:color="auto"/>
                  </w:divBdr>
                </w:div>
                <w:div w:id="1395078829">
                  <w:marLeft w:val="0"/>
                  <w:marRight w:val="0"/>
                  <w:marTop w:val="0"/>
                  <w:marBottom w:val="0"/>
                  <w:divBdr>
                    <w:top w:val="none" w:sz="0" w:space="0" w:color="auto"/>
                    <w:left w:val="none" w:sz="0" w:space="0" w:color="auto"/>
                    <w:bottom w:val="none" w:sz="0" w:space="0" w:color="auto"/>
                    <w:right w:val="none" w:sz="0" w:space="0" w:color="auto"/>
                  </w:divBdr>
                </w:div>
                <w:div w:id="273945373">
                  <w:marLeft w:val="0"/>
                  <w:marRight w:val="0"/>
                  <w:marTop w:val="0"/>
                  <w:marBottom w:val="0"/>
                  <w:divBdr>
                    <w:top w:val="none" w:sz="0" w:space="0" w:color="auto"/>
                    <w:left w:val="none" w:sz="0" w:space="0" w:color="auto"/>
                    <w:bottom w:val="none" w:sz="0" w:space="0" w:color="auto"/>
                    <w:right w:val="none" w:sz="0" w:space="0" w:color="auto"/>
                  </w:divBdr>
                </w:div>
                <w:div w:id="1612711835">
                  <w:marLeft w:val="0"/>
                  <w:marRight w:val="0"/>
                  <w:marTop w:val="0"/>
                  <w:marBottom w:val="0"/>
                  <w:divBdr>
                    <w:top w:val="none" w:sz="0" w:space="0" w:color="auto"/>
                    <w:left w:val="none" w:sz="0" w:space="0" w:color="auto"/>
                    <w:bottom w:val="none" w:sz="0" w:space="0" w:color="auto"/>
                    <w:right w:val="none" w:sz="0" w:space="0" w:color="auto"/>
                  </w:divBdr>
                </w:div>
                <w:div w:id="12016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7594">
      <w:bodyDiv w:val="1"/>
      <w:marLeft w:val="0"/>
      <w:marRight w:val="0"/>
      <w:marTop w:val="0"/>
      <w:marBottom w:val="0"/>
      <w:divBdr>
        <w:top w:val="none" w:sz="0" w:space="0" w:color="auto"/>
        <w:left w:val="none" w:sz="0" w:space="0" w:color="auto"/>
        <w:bottom w:val="none" w:sz="0" w:space="0" w:color="auto"/>
        <w:right w:val="none" w:sz="0" w:space="0" w:color="auto"/>
      </w:divBdr>
      <w:divsChild>
        <w:div w:id="595943051">
          <w:marLeft w:val="0"/>
          <w:marRight w:val="0"/>
          <w:marTop w:val="0"/>
          <w:marBottom w:val="0"/>
          <w:divBdr>
            <w:top w:val="none" w:sz="0" w:space="0" w:color="auto"/>
            <w:left w:val="none" w:sz="0" w:space="0" w:color="auto"/>
            <w:bottom w:val="none" w:sz="0" w:space="0" w:color="auto"/>
            <w:right w:val="none" w:sz="0" w:space="0" w:color="auto"/>
          </w:divBdr>
          <w:divsChild>
            <w:div w:id="1480923361">
              <w:marLeft w:val="0"/>
              <w:marRight w:val="0"/>
              <w:marTop w:val="100"/>
              <w:marBottom w:val="100"/>
              <w:divBdr>
                <w:top w:val="none" w:sz="0" w:space="0" w:color="auto"/>
                <w:left w:val="none" w:sz="0" w:space="0" w:color="auto"/>
                <w:bottom w:val="none" w:sz="0" w:space="0" w:color="auto"/>
                <w:right w:val="none" w:sz="0" w:space="0" w:color="auto"/>
              </w:divBdr>
            </w:div>
          </w:divsChild>
        </w:div>
        <w:div w:id="1331636718">
          <w:marLeft w:val="0"/>
          <w:marRight w:val="0"/>
          <w:marTop w:val="0"/>
          <w:marBottom w:val="0"/>
          <w:divBdr>
            <w:top w:val="none" w:sz="0" w:space="0" w:color="auto"/>
            <w:left w:val="none" w:sz="0" w:space="0" w:color="auto"/>
            <w:bottom w:val="none" w:sz="0" w:space="0" w:color="auto"/>
            <w:right w:val="none" w:sz="0" w:space="0" w:color="auto"/>
          </w:divBdr>
          <w:divsChild>
            <w:div w:id="1787000496">
              <w:marLeft w:val="720"/>
              <w:marRight w:val="0"/>
              <w:marTop w:val="100"/>
              <w:marBottom w:val="100"/>
              <w:divBdr>
                <w:top w:val="none" w:sz="0" w:space="0" w:color="auto"/>
                <w:left w:val="none" w:sz="0" w:space="0" w:color="auto"/>
                <w:bottom w:val="none" w:sz="0" w:space="0" w:color="auto"/>
                <w:right w:val="none" w:sz="0" w:space="0" w:color="auto"/>
              </w:divBdr>
            </w:div>
            <w:div w:id="1054742793">
              <w:marLeft w:val="0"/>
              <w:marRight w:val="0"/>
              <w:marTop w:val="100"/>
              <w:marBottom w:val="100"/>
              <w:divBdr>
                <w:top w:val="none" w:sz="0" w:space="0" w:color="auto"/>
                <w:left w:val="none" w:sz="0" w:space="0" w:color="auto"/>
                <w:bottom w:val="none" w:sz="0" w:space="0" w:color="auto"/>
                <w:right w:val="none" w:sz="0" w:space="0" w:color="auto"/>
              </w:divBdr>
            </w:div>
            <w:div w:id="695620064">
              <w:marLeft w:val="0"/>
              <w:marRight w:val="0"/>
              <w:marTop w:val="0"/>
              <w:marBottom w:val="0"/>
              <w:divBdr>
                <w:top w:val="none" w:sz="0" w:space="0" w:color="auto"/>
                <w:left w:val="none" w:sz="0" w:space="0" w:color="auto"/>
                <w:bottom w:val="none" w:sz="0" w:space="0" w:color="auto"/>
                <w:right w:val="none" w:sz="0" w:space="0" w:color="auto"/>
              </w:divBdr>
            </w:div>
            <w:div w:id="269510060">
              <w:marLeft w:val="0"/>
              <w:marRight w:val="0"/>
              <w:marTop w:val="0"/>
              <w:marBottom w:val="0"/>
              <w:divBdr>
                <w:top w:val="none" w:sz="0" w:space="0" w:color="auto"/>
                <w:left w:val="none" w:sz="0" w:space="0" w:color="auto"/>
                <w:bottom w:val="none" w:sz="0" w:space="0" w:color="auto"/>
                <w:right w:val="none" w:sz="0" w:space="0" w:color="auto"/>
              </w:divBdr>
              <w:divsChild>
                <w:div w:id="738553257">
                  <w:marLeft w:val="0"/>
                  <w:marRight w:val="0"/>
                  <w:marTop w:val="0"/>
                  <w:marBottom w:val="0"/>
                  <w:divBdr>
                    <w:top w:val="none" w:sz="0" w:space="0" w:color="auto"/>
                    <w:left w:val="none" w:sz="0" w:space="0" w:color="auto"/>
                    <w:bottom w:val="none" w:sz="0" w:space="0" w:color="auto"/>
                    <w:right w:val="none" w:sz="0" w:space="0" w:color="auto"/>
                  </w:divBdr>
                </w:div>
              </w:divsChild>
            </w:div>
            <w:div w:id="476072025">
              <w:marLeft w:val="0"/>
              <w:marRight w:val="0"/>
              <w:marTop w:val="0"/>
              <w:marBottom w:val="0"/>
              <w:divBdr>
                <w:top w:val="none" w:sz="0" w:space="0" w:color="auto"/>
                <w:left w:val="none" w:sz="0" w:space="0" w:color="auto"/>
                <w:bottom w:val="none" w:sz="0" w:space="0" w:color="auto"/>
                <w:right w:val="none" w:sz="0" w:space="0" w:color="auto"/>
              </w:divBdr>
            </w:div>
            <w:div w:id="481779732">
              <w:marLeft w:val="0"/>
              <w:marRight w:val="0"/>
              <w:marTop w:val="0"/>
              <w:marBottom w:val="0"/>
              <w:divBdr>
                <w:top w:val="none" w:sz="0" w:space="0" w:color="auto"/>
                <w:left w:val="none" w:sz="0" w:space="0" w:color="auto"/>
                <w:bottom w:val="none" w:sz="0" w:space="0" w:color="auto"/>
                <w:right w:val="none" w:sz="0" w:space="0" w:color="auto"/>
              </w:divBdr>
            </w:div>
            <w:div w:id="361323592">
              <w:marLeft w:val="0"/>
              <w:marRight w:val="0"/>
              <w:marTop w:val="0"/>
              <w:marBottom w:val="0"/>
              <w:divBdr>
                <w:top w:val="none" w:sz="0" w:space="0" w:color="auto"/>
                <w:left w:val="none" w:sz="0" w:space="0" w:color="auto"/>
                <w:bottom w:val="none" w:sz="0" w:space="0" w:color="auto"/>
                <w:right w:val="none" w:sz="0" w:space="0" w:color="auto"/>
              </w:divBdr>
            </w:div>
            <w:div w:id="12993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BD3E0-5E94-4AAB-A672-E7595BD7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3542</Words>
  <Characters>20190</Characters>
  <Application>Microsoft Office Word</Application>
  <DocSecurity>0</DocSecurity>
  <Lines>168</Lines>
  <Paragraphs>47</Paragraphs>
  <ScaleCrop>false</ScaleCrop>
  <Company>WORKGROUP</Company>
  <LinksUpToDate>false</LinksUpToDate>
  <CharactersWithSpaces>23685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2017-12-29T10:02:00Z</dcterms:created>
  <dcterms:modified xsi:type="dcterms:W3CDTF">2017-12-29T10:08:00Z</dcterms:modified>
</cp:coreProperties>
</file>